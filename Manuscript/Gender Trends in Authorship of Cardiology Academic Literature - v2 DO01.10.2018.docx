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BEA" w:rsidRPr="00086CFF" w:rsidRDefault="006D7BEA" w:rsidP="006D7BEA">
      <w:pPr>
        <w:spacing w:line="480" w:lineRule="auto"/>
        <w:rPr>
          <w:rFonts w:ascii="Times New Roman" w:hAnsi="Times New Roman" w:cs="Times New Roman"/>
          <w:b/>
          <w:sz w:val="24"/>
          <w:szCs w:val="24"/>
        </w:rPr>
      </w:pPr>
      <w:r w:rsidRPr="00086CFF">
        <w:rPr>
          <w:rFonts w:ascii="Times New Roman" w:hAnsi="Times New Roman" w:cs="Times New Roman"/>
          <w:b/>
          <w:sz w:val="24"/>
          <w:szCs w:val="24"/>
        </w:rPr>
        <w:t xml:space="preserve">Gender Trends in Authorship of Cardiology Academic Literature – A </w:t>
      </w:r>
      <w:r w:rsidR="00541A45" w:rsidRPr="00086CFF">
        <w:rPr>
          <w:rFonts w:ascii="Times New Roman" w:hAnsi="Times New Roman" w:cs="Times New Roman"/>
          <w:b/>
          <w:sz w:val="24"/>
          <w:szCs w:val="24"/>
        </w:rPr>
        <w:t>40-Year</w:t>
      </w:r>
      <w:r w:rsidRPr="00086CFF">
        <w:rPr>
          <w:rFonts w:ascii="Times New Roman" w:hAnsi="Times New Roman" w:cs="Times New Roman"/>
          <w:b/>
          <w:sz w:val="24"/>
          <w:szCs w:val="24"/>
        </w:rPr>
        <w:t xml:space="preserve"> Perspective</w:t>
      </w:r>
    </w:p>
    <w:p w:rsidR="008B6028" w:rsidRPr="00086CFF" w:rsidRDefault="008B6028" w:rsidP="008B6028">
      <w:pPr>
        <w:pStyle w:val="NormalWeb"/>
        <w:spacing w:before="0" w:beforeAutospacing="0" w:after="160" w:afterAutospacing="0"/>
      </w:pPr>
      <w:r w:rsidRPr="00086CFF">
        <w:t>David Ouyang MD</w:t>
      </w:r>
      <w:r w:rsidRPr="00086CFF">
        <w:rPr>
          <w:vertAlign w:val="superscript"/>
        </w:rPr>
        <w:t>1</w:t>
      </w:r>
      <w:r w:rsidRPr="00086CFF">
        <w:t>, David Sing MD</w:t>
      </w:r>
      <w:r w:rsidR="00CD6E4C" w:rsidRPr="00086CFF">
        <w:rPr>
          <w:vertAlign w:val="superscript"/>
        </w:rPr>
        <w:t>2</w:t>
      </w:r>
      <w:r w:rsidRPr="00086CFF">
        <w:t>, Rebecca Tisdale MD</w:t>
      </w:r>
      <w:r w:rsidR="00CD6E4C" w:rsidRPr="00086CFF">
        <w:rPr>
          <w:vertAlign w:val="superscript"/>
        </w:rPr>
        <w:t>1</w:t>
      </w:r>
      <w:r w:rsidRPr="00086CFF">
        <w:t>, Sonia Shah</w:t>
      </w:r>
      <w:r w:rsidR="00CD6E4C" w:rsidRPr="00086CFF">
        <w:rPr>
          <w:vertAlign w:val="superscript"/>
        </w:rPr>
        <w:t>1</w:t>
      </w:r>
      <w:r w:rsidRPr="00086CFF">
        <w:t>, Robert Harrington MD</w:t>
      </w:r>
      <w:r w:rsidRPr="00086CFF">
        <w:rPr>
          <w:vertAlign w:val="superscript"/>
        </w:rPr>
        <w:t>1</w:t>
      </w:r>
      <w:r w:rsidRPr="00086CFF">
        <w:t>, Fatima Rodriguez MD MPH</w:t>
      </w:r>
      <w:r w:rsidRPr="00086CFF">
        <w:rPr>
          <w:vertAlign w:val="superscript"/>
        </w:rPr>
        <w:t>1</w:t>
      </w:r>
    </w:p>
    <w:p w:rsidR="008B6028" w:rsidRPr="00086CFF" w:rsidRDefault="008B6028" w:rsidP="008B6028">
      <w:pPr>
        <w:pStyle w:val="NormalWeb"/>
        <w:spacing w:before="0" w:beforeAutospacing="0" w:after="160" w:afterAutospacing="0"/>
      </w:pPr>
      <w:r w:rsidRPr="00086CFF">
        <w:rPr>
          <w:vertAlign w:val="superscript"/>
        </w:rPr>
        <w:t>1</w:t>
      </w:r>
      <w:r w:rsidRPr="00086CFF">
        <w:t>Department of Internal Medicine, Stanford University School of Medicine, Stanford, CA USA</w:t>
      </w:r>
    </w:p>
    <w:p w:rsidR="008B6028" w:rsidRPr="00086CFF" w:rsidRDefault="008B6028" w:rsidP="008B6028">
      <w:pPr>
        <w:pStyle w:val="NormalWeb"/>
        <w:spacing w:before="0" w:beforeAutospacing="0" w:after="160" w:afterAutospacing="0"/>
      </w:pPr>
      <w:r w:rsidRPr="00086CFF">
        <w:rPr>
          <w:vertAlign w:val="superscript"/>
        </w:rPr>
        <w:t>2</w:t>
      </w:r>
      <w:r w:rsidRPr="00086CFF">
        <w:t xml:space="preserve">Department of </w:t>
      </w:r>
      <w:r w:rsidR="00CD6E4C" w:rsidRPr="00086CFF">
        <w:t>Orthopedic Surgery</w:t>
      </w:r>
      <w:r w:rsidRPr="00086CFF">
        <w:t xml:space="preserve">, </w:t>
      </w:r>
      <w:r w:rsidR="00CD6E4C" w:rsidRPr="00086CFF">
        <w:t xml:space="preserve">Boston Medical Center, Boston, MA USA. </w:t>
      </w:r>
    </w:p>
    <w:p w:rsidR="008B6028" w:rsidRPr="00086CFF" w:rsidRDefault="008B6028" w:rsidP="008B6028">
      <w:pPr>
        <w:pStyle w:val="NormalWeb"/>
        <w:shd w:val="clear" w:color="auto" w:fill="FFFFFF"/>
        <w:spacing w:before="0" w:beforeAutospacing="0" w:after="0" w:afterAutospacing="0"/>
      </w:pPr>
      <w:r w:rsidRPr="00086CFF">
        <w:t> </w:t>
      </w:r>
    </w:p>
    <w:p w:rsidR="008B6028" w:rsidRPr="00086CFF" w:rsidRDefault="008B6028" w:rsidP="008B6028">
      <w:pPr>
        <w:pStyle w:val="NormalWeb"/>
        <w:shd w:val="clear" w:color="auto" w:fill="FFFFFF"/>
        <w:spacing w:before="0" w:beforeAutospacing="0" w:after="0" w:afterAutospacing="0"/>
      </w:pPr>
      <w:r w:rsidRPr="00086CFF">
        <w:br/>
        <w:t>Word Count:</w:t>
      </w:r>
      <w:r w:rsidRPr="00086CFF">
        <w:tab/>
      </w:r>
    </w:p>
    <w:p w:rsidR="008B6028" w:rsidRPr="00086CFF" w:rsidRDefault="008B6028" w:rsidP="008B6028">
      <w:pPr>
        <w:pStyle w:val="NormalWeb"/>
        <w:shd w:val="clear" w:color="auto" w:fill="FFFFFF"/>
        <w:spacing w:before="0" w:beforeAutospacing="0" w:after="0" w:afterAutospacing="0"/>
      </w:pPr>
    </w:p>
    <w:p w:rsidR="008B6028" w:rsidRPr="00086CFF" w:rsidRDefault="008B6028" w:rsidP="008B6028">
      <w:pPr>
        <w:pStyle w:val="NormalWeb"/>
        <w:shd w:val="clear" w:color="auto" w:fill="FFFFFF"/>
        <w:spacing w:before="0" w:beforeAutospacing="0" w:after="0" w:afterAutospacing="0"/>
      </w:pPr>
    </w:p>
    <w:p w:rsidR="008B6028" w:rsidRPr="00086CFF" w:rsidRDefault="008B6028" w:rsidP="008B6028">
      <w:pPr>
        <w:pStyle w:val="NormalWeb"/>
        <w:shd w:val="clear" w:color="auto" w:fill="FFFFFF"/>
        <w:spacing w:before="0" w:beforeAutospacing="0" w:after="0" w:afterAutospacing="0"/>
      </w:pPr>
      <w:r w:rsidRPr="00086CFF">
        <w:rPr>
          <w:b/>
          <w:bCs/>
        </w:rPr>
        <w:t>Author Contributions:</w:t>
      </w:r>
      <w:r w:rsidRPr="00086CFF">
        <w:t> Dr. Ouyang</w:t>
      </w:r>
      <w:r w:rsidR="00485CAD">
        <w:t xml:space="preserve"> and Dr. Rodriguez</w:t>
      </w:r>
      <w:r w:rsidRPr="00086CFF">
        <w:t xml:space="preserve"> had full access to all of the data in the study and takes responsibility for the integrity of the data and the accuracy of the data analysis.</w:t>
      </w:r>
    </w:p>
    <w:p w:rsidR="008B6028" w:rsidRPr="00086CFF" w:rsidRDefault="008B6028" w:rsidP="008B6028">
      <w:pPr>
        <w:pStyle w:val="NormalWeb"/>
        <w:shd w:val="clear" w:color="auto" w:fill="FFFFFF"/>
        <w:spacing w:before="0" w:beforeAutospacing="0" w:after="0" w:afterAutospacing="0"/>
      </w:pPr>
      <w:r w:rsidRPr="00086CFF">
        <w:rPr>
          <w:i/>
          <w:iCs/>
        </w:rPr>
        <w:t>Study concept and design</w:t>
      </w:r>
      <w:r w:rsidRPr="00086CFF">
        <w:t>:</w:t>
      </w:r>
      <w:r w:rsidR="006B7E6C">
        <w:t>Ouyang,</w:t>
      </w:r>
      <w:r w:rsidRPr="00086CFF">
        <w:t xml:space="preserve"> Sing</w:t>
      </w:r>
      <w:r w:rsidR="00CD6E4C" w:rsidRPr="00086CFF">
        <w:t>,</w:t>
      </w:r>
      <w:r w:rsidRPr="00086CFF">
        <w:t xml:space="preserve"> Rodriguez</w:t>
      </w:r>
    </w:p>
    <w:p w:rsidR="008B6028" w:rsidRPr="00086CFF" w:rsidRDefault="008B6028" w:rsidP="008B6028">
      <w:pPr>
        <w:pStyle w:val="NormalWeb"/>
        <w:shd w:val="clear" w:color="auto" w:fill="FFFFFF"/>
        <w:spacing w:before="0" w:beforeAutospacing="0" w:after="0" w:afterAutospacing="0"/>
      </w:pPr>
      <w:r w:rsidRPr="00086CFF">
        <w:rPr>
          <w:i/>
          <w:iCs/>
        </w:rPr>
        <w:t>Acquisition of data</w:t>
      </w:r>
      <w:r w:rsidRPr="00086CFF">
        <w:t>: Sing</w:t>
      </w:r>
      <w:r w:rsidR="00CD6E4C" w:rsidRPr="00086CFF">
        <w:t>, Ouyang</w:t>
      </w:r>
    </w:p>
    <w:p w:rsidR="008B6028" w:rsidRPr="00086CFF" w:rsidRDefault="008B6028" w:rsidP="008B6028">
      <w:pPr>
        <w:pStyle w:val="NormalWeb"/>
        <w:shd w:val="clear" w:color="auto" w:fill="FFFFFF"/>
        <w:spacing w:before="0" w:beforeAutospacing="0" w:after="0" w:afterAutospacing="0"/>
      </w:pPr>
      <w:r w:rsidRPr="00086CFF">
        <w:rPr>
          <w:i/>
          <w:iCs/>
        </w:rPr>
        <w:t>Analysis and interpretation of data</w:t>
      </w:r>
      <w:r w:rsidRPr="00086CFF">
        <w:t>: Ouyang, Sing, Tisdale, Shah, Harrington, Rodriguez</w:t>
      </w:r>
    </w:p>
    <w:p w:rsidR="008B6028" w:rsidRPr="00086CFF" w:rsidRDefault="008B6028" w:rsidP="008B6028">
      <w:pPr>
        <w:pStyle w:val="NormalWeb"/>
        <w:shd w:val="clear" w:color="auto" w:fill="FFFFFF"/>
        <w:spacing w:before="0" w:beforeAutospacing="0" w:after="0" w:afterAutospacing="0"/>
      </w:pPr>
      <w:r w:rsidRPr="00086CFF">
        <w:rPr>
          <w:i/>
          <w:iCs/>
        </w:rPr>
        <w:t>Drafting of the manuscript</w:t>
      </w:r>
      <w:r w:rsidRPr="00086CFF">
        <w:t>: Ouyang, Rodriguez.</w:t>
      </w:r>
    </w:p>
    <w:p w:rsidR="008B6028" w:rsidRPr="00086CFF" w:rsidRDefault="008B6028" w:rsidP="008B6028">
      <w:pPr>
        <w:pStyle w:val="NormalWeb"/>
        <w:shd w:val="clear" w:color="auto" w:fill="FFFFFF"/>
        <w:spacing w:before="0" w:beforeAutospacing="0" w:after="0" w:afterAutospacing="0"/>
      </w:pPr>
      <w:r w:rsidRPr="00086CFF">
        <w:rPr>
          <w:i/>
          <w:iCs/>
        </w:rPr>
        <w:t>Critical revision of the manuscript for important intellectual content</w:t>
      </w:r>
      <w:r w:rsidRPr="00086CFF">
        <w:t>: Ouyang, Sing, Tisdale, Shah, Harrington, Rodriguez</w:t>
      </w:r>
    </w:p>
    <w:p w:rsidR="008B6028" w:rsidRPr="00086CFF" w:rsidRDefault="008B6028" w:rsidP="008B6028">
      <w:pPr>
        <w:pStyle w:val="NormalWeb"/>
        <w:shd w:val="clear" w:color="auto" w:fill="FFFFFF"/>
        <w:spacing w:before="0" w:beforeAutospacing="0" w:after="0" w:afterAutospacing="0"/>
      </w:pPr>
      <w:r w:rsidRPr="00086CFF">
        <w:rPr>
          <w:i/>
          <w:iCs/>
        </w:rPr>
        <w:t>Statistical analysis</w:t>
      </w:r>
      <w:r w:rsidRPr="00086CFF">
        <w:t>: Ouyang, Rodriguez.</w:t>
      </w:r>
    </w:p>
    <w:p w:rsidR="008B6028" w:rsidRPr="00086CFF" w:rsidRDefault="008B6028" w:rsidP="008B6028">
      <w:pPr>
        <w:pStyle w:val="NormalWeb"/>
        <w:shd w:val="clear" w:color="auto" w:fill="FFFFFF"/>
        <w:spacing w:before="0" w:beforeAutospacing="0" w:after="0" w:afterAutospacing="0"/>
        <w:rPr>
          <w:noProof/>
        </w:rPr>
      </w:pPr>
    </w:p>
    <w:p w:rsidR="008B6028" w:rsidRPr="00086CFF" w:rsidRDefault="008B6028" w:rsidP="008B6028">
      <w:pPr>
        <w:pStyle w:val="NormalWeb"/>
        <w:shd w:val="clear" w:color="auto" w:fill="FFFFFF"/>
        <w:spacing w:before="0" w:beforeAutospacing="0" w:after="0" w:afterAutospacing="0"/>
        <w:rPr>
          <w:noProof/>
        </w:rPr>
      </w:pPr>
    </w:p>
    <w:p w:rsidR="008B6028" w:rsidRPr="00086CFF" w:rsidRDefault="008B6028" w:rsidP="008B6028">
      <w:pPr>
        <w:pStyle w:val="NormalWeb"/>
        <w:shd w:val="clear" w:color="auto" w:fill="FFFFFF"/>
        <w:spacing w:before="0" w:beforeAutospacing="0" w:after="0" w:afterAutospacing="0"/>
        <w:rPr>
          <w:noProof/>
        </w:rPr>
      </w:pPr>
      <w:r w:rsidRPr="00086CFF">
        <w:rPr>
          <w:noProof/>
        </w:rPr>
        <w:t xml:space="preserve">Corresponding author: </w:t>
      </w:r>
    </w:p>
    <w:p w:rsidR="008B6028" w:rsidRPr="00086CFF" w:rsidRDefault="008B6028" w:rsidP="008B6028">
      <w:pPr>
        <w:rPr>
          <w:rFonts w:ascii="Times New Roman" w:hAnsi="Times New Roman" w:cs="Times New Roman"/>
          <w:sz w:val="24"/>
          <w:szCs w:val="24"/>
          <w:shd w:val="clear" w:color="auto" w:fill="FFFFFF"/>
        </w:rPr>
      </w:pPr>
      <w:r w:rsidRPr="00086CFF">
        <w:rPr>
          <w:rFonts w:ascii="Times New Roman" w:hAnsi="Times New Roman" w:cs="Times New Roman"/>
          <w:sz w:val="24"/>
          <w:szCs w:val="24"/>
        </w:rPr>
        <w:t>Fatima Rodriguez, MD MPH</w:t>
      </w:r>
      <w:r w:rsidRPr="00086CFF">
        <w:rPr>
          <w:rFonts w:ascii="Times New Roman" w:hAnsi="Times New Roman" w:cs="Times New Roman"/>
          <w:sz w:val="24"/>
          <w:szCs w:val="24"/>
        </w:rPr>
        <w:br/>
        <w:t xml:space="preserve">Stanford University </w:t>
      </w:r>
      <w:r w:rsidRPr="00086CFF">
        <w:rPr>
          <w:rFonts w:ascii="Times New Roman" w:hAnsi="Times New Roman" w:cs="Times New Roman"/>
          <w:sz w:val="24"/>
          <w:szCs w:val="24"/>
          <w:shd w:val="clear" w:color="auto" w:fill="FFFFFF"/>
        </w:rPr>
        <w:t xml:space="preserve">Falk Cardiovascular Research Center, </w:t>
      </w:r>
      <w:r w:rsidRPr="00086CFF">
        <w:rPr>
          <w:rFonts w:ascii="Times New Roman" w:hAnsi="Times New Roman" w:cs="Times New Roman"/>
          <w:sz w:val="24"/>
          <w:szCs w:val="24"/>
          <w:shd w:val="clear" w:color="auto" w:fill="FFFFFF"/>
        </w:rPr>
        <w:br/>
        <w:t xml:space="preserve">870 Quarry Rd Ext, Palo Alto, CA 94304 </w:t>
      </w:r>
      <w:r w:rsidRPr="00086CFF">
        <w:rPr>
          <w:rFonts w:ascii="Times New Roman" w:hAnsi="Times New Roman" w:cs="Times New Roman"/>
          <w:sz w:val="24"/>
          <w:szCs w:val="24"/>
          <w:shd w:val="clear" w:color="auto" w:fill="FFFFFF"/>
        </w:rPr>
        <w:br/>
      </w:r>
      <w:hyperlink r:id="rId5" w:history="1">
        <w:r w:rsidR="00C807C5" w:rsidRPr="00086CFF">
          <w:rPr>
            <w:rStyle w:val="Hyperlink"/>
            <w:rFonts w:ascii="Times New Roman" w:hAnsi="Times New Roman" w:cs="Times New Roman"/>
            <w:color w:val="auto"/>
            <w:sz w:val="24"/>
            <w:szCs w:val="24"/>
            <w:shd w:val="clear" w:color="auto" w:fill="FFFFFF"/>
          </w:rPr>
          <w:t>frodrigu@stanford.edu</w:t>
        </w:r>
      </w:hyperlink>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Default="00C807C5" w:rsidP="008B6028">
      <w:pPr>
        <w:rPr>
          <w:rFonts w:ascii="Times New Roman" w:hAnsi="Times New Roman" w:cs="Times New Roman"/>
          <w:sz w:val="24"/>
          <w:szCs w:val="24"/>
          <w:shd w:val="clear" w:color="auto" w:fill="FFFFFF"/>
        </w:rPr>
      </w:pPr>
    </w:p>
    <w:p w:rsidR="00DF1FC0" w:rsidRPr="00086CFF" w:rsidRDefault="00DF1FC0" w:rsidP="008B6028">
      <w:pPr>
        <w:rPr>
          <w:rFonts w:ascii="Times New Roman" w:hAnsi="Times New Roman" w:cs="Times New Roman"/>
          <w:sz w:val="24"/>
          <w:szCs w:val="24"/>
          <w:shd w:val="clear" w:color="auto" w:fill="FFFFFF"/>
        </w:rPr>
      </w:pPr>
    </w:p>
    <w:p w:rsidR="00C807C5" w:rsidRPr="00DF1FC0" w:rsidRDefault="00C807C5" w:rsidP="008B6028">
      <w:pPr>
        <w:rPr>
          <w:rFonts w:ascii="Times New Roman" w:hAnsi="Times New Roman" w:cs="Times New Roman"/>
          <w:b/>
          <w:sz w:val="24"/>
          <w:szCs w:val="24"/>
          <w:shd w:val="clear" w:color="auto" w:fill="FFFFFF"/>
        </w:rPr>
      </w:pPr>
      <w:r w:rsidRPr="00DF1FC0">
        <w:rPr>
          <w:rFonts w:ascii="Times New Roman" w:hAnsi="Times New Roman" w:cs="Times New Roman"/>
          <w:b/>
          <w:sz w:val="24"/>
          <w:szCs w:val="24"/>
          <w:shd w:val="clear" w:color="auto" w:fill="FFFFFF"/>
        </w:rPr>
        <w:lastRenderedPageBreak/>
        <w:t>Abstract</w:t>
      </w: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r w:rsidRPr="00086CFF">
        <w:rPr>
          <w:rFonts w:ascii="Times New Roman" w:hAnsi="Times New Roman" w:cs="Times New Roman"/>
          <w:b/>
          <w:sz w:val="24"/>
          <w:szCs w:val="24"/>
          <w:shd w:val="clear" w:color="auto" w:fill="FFFFFF"/>
        </w:rPr>
        <w:t>Background</w:t>
      </w:r>
      <w:r w:rsidRPr="00086CFF">
        <w:rPr>
          <w:rFonts w:ascii="Times New Roman" w:hAnsi="Times New Roman" w:cs="Times New Roman"/>
          <w:sz w:val="24"/>
          <w:szCs w:val="24"/>
          <w:shd w:val="clear" w:color="auto" w:fill="FFFFFF"/>
        </w:rPr>
        <w:t xml:space="preserve">: Despite advances in the representation of women in medical training, women continue to be underrepresented in cardiology, academic medicine, and senior positions within academic medicine. This study seeks to determine the representation of female physician-investigators in cardiology through review of published literature in three prominent cardiology journals over time. </w:t>
      </w:r>
      <w:r w:rsidR="00CD6E4C" w:rsidRPr="00086CFF">
        <w:rPr>
          <w:rFonts w:ascii="Times New Roman" w:hAnsi="Times New Roman" w:cs="Times New Roman"/>
          <w:sz w:val="24"/>
          <w:szCs w:val="24"/>
          <w:shd w:val="clear" w:color="auto" w:fill="FFFFFF"/>
        </w:rPr>
        <w:t>Understanding disparities in research productivity can highlight barriers to female representation in academic cardiology.</w:t>
      </w: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Methods</w:t>
      </w:r>
      <w:r w:rsidRPr="00086CFF">
        <w:rPr>
          <w:rFonts w:ascii="Times New Roman" w:hAnsi="Times New Roman" w:cs="Times New Roman"/>
          <w:sz w:val="24"/>
          <w:szCs w:val="24"/>
          <w:shd w:val="clear" w:color="auto" w:fill="FFFFFF"/>
        </w:rPr>
        <w:t>: Authors of original research articles between 19</w:t>
      </w:r>
      <w:r w:rsidR="00541A45" w:rsidRPr="00086CFF">
        <w:rPr>
          <w:rFonts w:ascii="Times New Roman" w:hAnsi="Times New Roman" w:cs="Times New Roman"/>
          <w:sz w:val="24"/>
          <w:szCs w:val="24"/>
          <w:shd w:val="clear" w:color="auto" w:fill="FFFFFF"/>
        </w:rPr>
        <w:t>80</w:t>
      </w:r>
      <w:r w:rsidRPr="00086CFF">
        <w:rPr>
          <w:rFonts w:ascii="Times New Roman" w:hAnsi="Times New Roman" w:cs="Times New Roman"/>
          <w:sz w:val="24"/>
          <w:szCs w:val="24"/>
          <w:shd w:val="clear" w:color="auto" w:fill="FFFFFF"/>
        </w:rPr>
        <w:t xml:space="preserve"> and 2017 from three </w:t>
      </w:r>
      <w:commentRangeStart w:id="0"/>
      <w:commentRangeStart w:id="1"/>
      <w:del w:id="2" w:author="David Ouyang" w:date="2018-01-13T21:12:00Z">
        <w:r w:rsidRPr="00086CFF" w:rsidDel="00E1337D">
          <w:rPr>
            <w:rFonts w:ascii="Times New Roman" w:hAnsi="Times New Roman" w:cs="Times New Roman"/>
            <w:sz w:val="24"/>
            <w:szCs w:val="24"/>
            <w:shd w:val="clear" w:color="auto" w:fill="FFFFFF"/>
          </w:rPr>
          <w:delText xml:space="preserve">prominent </w:delText>
        </w:r>
      </w:del>
      <w:commentRangeEnd w:id="0"/>
      <w:ins w:id="3" w:author="David Ouyang" w:date="2018-01-13T21:12:00Z">
        <w:r w:rsidR="00E1337D">
          <w:rPr>
            <w:rFonts w:ascii="Times New Roman" w:hAnsi="Times New Roman" w:cs="Times New Roman"/>
            <w:sz w:val="24"/>
            <w:szCs w:val="24"/>
            <w:shd w:val="clear" w:color="auto" w:fill="FFFFFF"/>
          </w:rPr>
          <w:t>high impact</w:t>
        </w:r>
        <w:r w:rsidR="00E1337D" w:rsidRPr="00086CFF">
          <w:rPr>
            <w:rFonts w:ascii="Times New Roman" w:hAnsi="Times New Roman" w:cs="Times New Roman"/>
            <w:sz w:val="24"/>
            <w:szCs w:val="24"/>
            <w:shd w:val="clear" w:color="auto" w:fill="FFFFFF"/>
          </w:rPr>
          <w:t xml:space="preserve"> </w:t>
        </w:r>
      </w:ins>
      <w:r w:rsidR="00C04155">
        <w:rPr>
          <w:rStyle w:val="CommentReference"/>
        </w:rPr>
        <w:commentReference w:id="0"/>
      </w:r>
      <w:commentRangeEnd w:id="1"/>
      <w:r w:rsidR="00653FEA">
        <w:rPr>
          <w:rStyle w:val="CommentReference"/>
        </w:rPr>
        <w:commentReference w:id="1"/>
      </w:r>
      <w:r w:rsidRPr="00086CFF">
        <w:rPr>
          <w:rFonts w:ascii="Times New Roman" w:hAnsi="Times New Roman" w:cs="Times New Roman"/>
          <w:sz w:val="24"/>
          <w:szCs w:val="24"/>
          <w:shd w:val="clear" w:color="auto" w:fill="FFFFFF"/>
        </w:rPr>
        <w:t xml:space="preserve">cardiology journals (Journal of the American College of Cardiology, Circulation, and European Heart Journal) were extracted from PubMed. Author </w:t>
      </w:r>
      <w:r w:rsidR="00965E24" w:rsidRPr="00086CFF">
        <w:rPr>
          <w:rFonts w:ascii="Times New Roman" w:hAnsi="Times New Roman" w:cs="Times New Roman"/>
          <w:sz w:val="24"/>
          <w:szCs w:val="24"/>
          <w:shd w:val="clear" w:color="auto" w:fill="FFFFFF"/>
        </w:rPr>
        <w:t>sex</w:t>
      </w:r>
      <w:r w:rsidRPr="00086CFF">
        <w:rPr>
          <w:rFonts w:ascii="Times New Roman" w:hAnsi="Times New Roman" w:cs="Times New Roman"/>
          <w:sz w:val="24"/>
          <w:szCs w:val="24"/>
          <w:shd w:val="clear" w:color="auto" w:fill="FFFFFF"/>
        </w:rPr>
        <w:t xml:space="preserve"> were determined </w:t>
      </w:r>
      <w:r w:rsidR="00965E24" w:rsidRPr="00086CFF">
        <w:rPr>
          <w:rFonts w:ascii="Times New Roman" w:hAnsi="Times New Roman" w:cs="Times New Roman"/>
          <w:sz w:val="24"/>
          <w:szCs w:val="24"/>
          <w:shd w:val="clear" w:color="auto" w:fill="FFFFFF"/>
        </w:rPr>
        <w:t>and t</w:t>
      </w:r>
      <w:r w:rsidRPr="00086CFF">
        <w:rPr>
          <w:rFonts w:ascii="Times New Roman" w:hAnsi="Times New Roman" w:cs="Times New Roman"/>
          <w:sz w:val="24"/>
          <w:szCs w:val="24"/>
          <w:shd w:val="clear" w:color="auto" w:fill="FFFFFF"/>
        </w:rPr>
        <w:t xml:space="preserve">he proportion of female first and senior authors were calculated for consecutive time cohorts. </w:t>
      </w: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Results</w:t>
      </w:r>
      <w:r w:rsidRPr="00086CFF">
        <w:rPr>
          <w:rFonts w:ascii="Times New Roman" w:hAnsi="Times New Roman" w:cs="Times New Roman"/>
          <w:sz w:val="24"/>
          <w:szCs w:val="24"/>
          <w:shd w:val="clear" w:color="auto" w:fill="FFFFFF"/>
        </w:rPr>
        <w:t>:</w:t>
      </w:r>
      <w:r w:rsidR="00102448">
        <w:rPr>
          <w:rFonts w:ascii="Times New Roman" w:hAnsi="Times New Roman" w:cs="Times New Roman"/>
          <w:sz w:val="24"/>
          <w:szCs w:val="24"/>
          <w:shd w:val="clear" w:color="auto" w:fill="FFFFFF"/>
        </w:rPr>
        <w:t xml:space="preserve"> We identified 78,558 unique authors of 54,355 primary research articles. Female authors </w:t>
      </w:r>
      <w:del w:id="4" w:author="Fatima Rodriguez" w:date="2017-12-17T12:16:00Z">
        <w:r w:rsidR="00102448" w:rsidDel="00C04155">
          <w:rPr>
            <w:rFonts w:ascii="Times New Roman" w:hAnsi="Times New Roman" w:cs="Times New Roman"/>
            <w:sz w:val="24"/>
            <w:szCs w:val="24"/>
            <w:shd w:val="clear" w:color="auto" w:fill="FFFFFF"/>
          </w:rPr>
          <w:delText>acco</w:delText>
        </w:r>
        <w:r w:rsidR="00797402" w:rsidDel="00C04155">
          <w:rPr>
            <w:rFonts w:ascii="Times New Roman" w:hAnsi="Times New Roman" w:cs="Times New Roman"/>
            <w:sz w:val="24"/>
            <w:szCs w:val="24"/>
            <w:shd w:val="clear" w:color="auto" w:fill="FFFFFF"/>
          </w:rPr>
          <w:delText xml:space="preserve">unting </w:delText>
        </w:r>
      </w:del>
      <w:ins w:id="5" w:author="Fatima Rodriguez" w:date="2017-12-17T12:16:00Z">
        <w:r w:rsidR="00C04155">
          <w:rPr>
            <w:rFonts w:ascii="Times New Roman" w:hAnsi="Times New Roman" w:cs="Times New Roman"/>
            <w:sz w:val="24"/>
            <w:szCs w:val="24"/>
            <w:shd w:val="clear" w:color="auto" w:fill="FFFFFF"/>
          </w:rPr>
          <w:t xml:space="preserve">accounted </w:t>
        </w:r>
      </w:ins>
      <w:r w:rsidR="00797402">
        <w:rPr>
          <w:rFonts w:ascii="Times New Roman" w:hAnsi="Times New Roman" w:cs="Times New Roman"/>
          <w:sz w:val="24"/>
          <w:szCs w:val="24"/>
          <w:shd w:val="clear" w:color="auto" w:fill="FFFFFF"/>
        </w:rPr>
        <w:t xml:space="preserve">for 33.1% of all authors, however </w:t>
      </w:r>
      <w:ins w:id="6" w:author="Fatima Rodriguez" w:date="2017-12-17T12:16:00Z">
        <w:r w:rsidR="00C04155">
          <w:rPr>
            <w:rFonts w:ascii="Times New Roman" w:hAnsi="Times New Roman" w:cs="Times New Roman"/>
            <w:sz w:val="24"/>
            <w:szCs w:val="24"/>
            <w:shd w:val="clear" w:color="auto" w:fill="FFFFFF"/>
          </w:rPr>
          <w:t xml:space="preserve">they </w:t>
        </w:r>
      </w:ins>
      <w:ins w:id="7" w:author="David Ouyang" w:date="2018-01-13T21:13:00Z">
        <w:r w:rsidR="00E1337D">
          <w:rPr>
            <w:rFonts w:ascii="Times New Roman" w:hAnsi="Times New Roman" w:cs="Times New Roman"/>
            <w:sz w:val="24"/>
            <w:szCs w:val="24"/>
            <w:shd w:val="clear" w:color="auto" w:fill="FFFFFF"/>
          </w:rPr>
          <w:t>re</w:t>
        </w:r>
      </w:ins>
      <w:ins w:id="8" w:author="Fatima Rodriguez" w:date="2017-12-17T12:16:00Z">
        <w:r w:rsidR="00C04155">
          <w:rPr>
            <w:rFonts w:ascii="Times New Roman" w:hAnsi="Times New Roman" w:cs="Times New Roman"/>
            <w:sz w:val="24"/>
            <w:szCs w:val="24"/>
            <w:shd w:val="clear" w:color="auto" w:fill="FFFFFF"/>
          </w:rPr>
          <w:t xml:space="preserve">presented </w:t>
        </w:r>
      </w:ins>
      <w:r w:rsidR="00797402">
        <w:rPr>
          <w:rFonts w:ascii="Times New Roman" w:hAnsi="Times New Roman" w:cs="Times New Roman"/>
          <w:sz w:val="24"/>
          <w:szCs w:val="24"/>
          <w:shd w:val="clear" w:color="auto" w:fill="FFFFFF"/>
        </w:rPr>
        <w:t xml:space="preserve">only 5% of the top 100 most prolific authors. </w:t>
      </w:r>
      <w:commentRangeStart w:id="9"/>
      <w:r w:rsidR="00797402">
        <w:rPr>
          <w:rFonts w:ascii="Times New Roman" w:hAnsi="Times New Roman" w:cs="Times New Roman"/>
          <w:sz w:val="24"/>
          <w:szCs w:val="24"/>
          <w:shd w:val="clear" w:color="auto" w:fill="FFFFFF"/>
        </w:rPr>
        <w:t xml:space="preserve">Female first authorship and senior authorship has </w:t>
      </w:r>
      <w:commentRangeEnd w:id="9"/>
      <w:r w:rsidR="00C04155">
        <w:rPr>
          <w:rStyle w:val="CommentReference"/>
        </w:rPr>
        <w:commentReference w:id="9"/>
      </w:r>
      <w:r w:rsidR="00797402">
        <w:rPr>
          <w:rFonts w:ascii="Times New Roman" w:hAnsi="Times New Roman" w:cs="Times New Roman"/>
          <w:sz w:val="24"/>
          <w:szCs w:val="24"/>
          <w:shd w:val="clear" w:color="auto" w:fill="FFFFFF"/>
        </w:rPr>
        <w:t xml:space="preserve">increased over time, but senior authorship rates lag behind first authorship rates.  </w:t>
      </w: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Conclusions</w:t>
      </w:r>
      <w:r w:rsidRPr="00086CFF">
        <w:rPr>
          <w:rFonts w:ascii="Times New Roman" w:hAnsi="Times New Roman" w:cs="Times New Roman"/>
          <w:sz w:val="24"/>
          <w:szCs w:val="24"/>
          <w:shd w:val="clear" w:color="auto" w:fill="FFFFFF"/>
        </w:rPr>
        <w:t>:</w:t>
      </w:r>
      <w:ins w:id="10" w:author="Fatima Rodriguez" w:date="2017-12-17T12:17:00Z">
        <w:r w:rsidR="00C04155">
          <w:rPr>
            <w:rFonts w:ascii="Times New Roman" w:hAnsi="Times New Roman" w:cs="Times New Roman"/>
            <w:sz w:val="24"/>
            <w:szCs w:val="24"/>
            <w:shd w:val="clear" w:color="auto" w:fill="FFFFFF"/>
          </w:rPr>
          <w:t xml:space="preserve">Using a large database of published manuscripts, we found that </w:t>
        </w:r>
      </w:ins>
      <w:del w:id="11" w:author="Fatima Rodriguez" w:date="2017-12-17T12:17:00Z">
        <w:r w:rsidR="00797402" w:rsidDel="00C04155">
          <w:rPr>
            <w:rFonts w:ascii="Times New Roman" w:hAnsi="Times New Roman" w:cs="Times New Roman"/>
            <w:sz w:val="24"/>
            <w:szCs w:val="24"/>
            <w:shd w:val="clear" w:color="auto" w:fill="FFFFFF"/>
          </w:rPr>
          <w:delText>F</w:delText>
        </w:r>
      </w:del>
      <w:ins w:id="12" w:author="David Ouyang" w:date="2018-01-13T21:13:00Z">
        <w:r w:rsidR="00E1337D">
          <w:rPr>
            <w:rFonts w:ascii="Times New Roman" w:hAnsi="Times New Roman" w:cs="Times New Roman"/>
            <w:sz w:val="24"/>
            <w:szCs w:val="24"/>
            <w:shd w:val="clear" w:color="auto" w:fill="FFFFFF"/>
          </w:rPr>
          <w:t>f</w:t>
        </w:r>
      </w:ins>
      <w:r w:rsidR="00797402">
        <w:rPr>
          <w:rFonts w:ascii="Times New Roman" w:hAnsi="Times New Roman" w:cs="Times New Roman"/>
          <w:sz w:val="24"/>
          <w:szCs w:val="24"/>
          <w:shd w:val="clear" w:color="auto" w:fill="FFFFFF"/>
        </w:rPr>
        <w:t>emale representation in cardiology research has increased over the last four decades</w:t>
      </w:r>
      <w:ins w:id="13" w:author="Fatima Rodriguez" w:date="2017-12-17T12:17:00Z">
        <w:r w:rsidR="00C04155">
          <w:rPr>
            <w:rFonts w:ascii="Times New Roman" w:hAnsi="Times New Roman" w:cs="Times New Roman"/>
            <w:sz w:val="24"/>
            <w:szCs w:val="24"/>
            <w:shd w:val="clear" w:color="auto" w:fill="FFFFFF"/>
          </w:rPr>
          <w:t>.H</w:t>
        </w:r>
      </w:ins>
      <w:del w:id="14" w:author="Fatima Rodriguez" w:date="2017-12-17T12:17:00Z">
        <w:r w:rsidR="00797402" w:rsidDel="00C04155">
          <w:rPr>
            <w:rFonts w:ascii="Times New Roman" w:hAnsi="Times New Roman" w:cs="Times New Roman"/>
            <w:sz w:val="24"/>
            <w:szCs w:val="24"/>
            <w:shd w:val="clear" w:color="auto" w:fill="FFFFFF"/>
          </w:rPr>
          <w:delText>h</w:delText>
        </w:r>
      </w:del>
      <w:r w:rsidR="00797402">
        <w:rPr>
          <w:rFonts w:ascii="Times New Roman" w:hAnsi="Times New Roman" w:cs="Times New Roman"/>
          <w:sz w:val="24"/>
          <w:szCs w:val="24"/>
          <w:shd w:val="clear" w:color="auto" w:fill="FFFFFF"/>
        </w:rPr>
        <w:t xml:space="preserve">owever there is still disproportionate underrepresentation in senior authorship and in authors with the most publications. In addition to recruiting more women into cardiology, further efforts should be made to identify and address barriers in advancement for female physician-scientists. </w:t>
      </w:r>
    </w:p>
    <w:p w:rsidR="008B6028" w:rsidRPr="00086CFF" w:rsidRDefault="008B6028">
      <w:pPr>
        <w:rPr>
          <w:rFonts w:ascii="Times New Roman" w:hAnsi="Times New Roman" w:cs="Times New Roman"/>
          <w:sz w:val="24"/>
          <w:szCs w:val="24"/>
        </w:rPr>
      </w:pPr>
    </w:p>
    <w:p w:rsidR="00C807C5" w:rsidRPr="00086CFF" w:rsidRDefault="00C807C5">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b/>
          <w:sz w:val="24"/>
          <w:szCs w:val="24"/>
        </w:rPr>
      </w:pPr>
      <w:r w:rsidRPr="00086CFF">
        <w:rPr>
          <w:rFonts w:ascii="Times New Roman" w:hAnsi="Times New Roman" w:cs="Times New Roman"/>
          <w:b/>
          <w:sz w:val="24"/>
          <w:szCs w:val="24"/>
        </w:rPr>
        <w:t>Background</w:t>
      </w:r>
    </w:p>
    <w:p w:rsidR="00CD6E4C" w:rsidRPr="00086CFF" w:rsidRDefault="00CD6E4C">
      <w:pPr>
        <w:rPr>
          <w:rFonts w:ascii="Times New Roman" w:hAnsi="Times New Roman" w:cs="Times New Roman"/>
          <w:sz w:val="24"/>
          <w:szCs w:val="24"/>
        </w:rPr>
      </w:pPr>
      <w:r w:rsidRPr="00086CFF">
        <w:rPr>
          <w:rFonts w:ascii="Times New Roman" w:hAnsi="Times New Roman" w:cs="Times New Roman"/>
          <w:sz w:val="24"/>
          <w:szCs w:val="24"/>
        </w:rPr>
        <w:t xml:space="preserve">Since 2015, women have represented more than 50% of all matriculating medical students in the United States, </w:t>
      </w:r>
      <w:ins w:id="15" w:author="Fatima Rodriguez" w:date="2017-12-17T12:35:00Z">
        <w:r w:rsidR="006202DA">
          <w:rPr>
            <w:rFonts w:ascii="Times New Roman" w:hAnsi="Times New Roman" w:cs="Times New Roman"/>
            <w:sz w:val="24"/>
            <w:szCs w:val="24"/>
          </w:rPr>
          <w:t xml:space="preserve">yet represent only 13% of the cardiology workforce. Even fewer women are choosing careers in academic </w:t>
        </w:r>
        <w:del w:id="16" w:author="Ouyang, David" w:date="2018-01-10T16:25:00Z">
          <w:r w:rsidR="006202DA" w:rsidDel="00653FEA">
            <w:rPr>
              <w:rFonts w:ascii="Times New Roman" w:hAnsi="Times New Roman" w:cs="Times New Roman"/>
              <w:sz w:val="24"/>
              <w:szCs w:val="24"/>
            </w:rPr>
            <w:delText>cardiology.</w:delText>
          </w:r>
        </w:del>
      </w:ins>
      <w:del w:id="17" w:author="Ouyang, David" w:date="2018-01-10T16:25:00Z">
        <w:r w:rsidRPr="00086CFF" w:rsidDel="00653FEA">
          <w:rPr>
            <w:rFonts w:ascii="Times New Roman" w:hAnsi="Times New Roman" w:cs="Times New Roman"/>
            <w:sz w:val="24"/>
            <w:szCs w:val="24"/>
          </w:rPr>
          <w:delText xml:space="preserve">however there is still significant under representation of women in cardiology both in clinical practice and </w:delText>
        </w:r>
        <w:commentRangeStart w:id="18"/>
        <w:r w:rsidRPr="00086CFF" w:rsidDel="00653FEA">
          <w:rPr>
            <w:rFonts w:ascii="Times New Roman" w:hAnsi="Times New Roman" w:cs="Times New Roman"/>
            <w:sz w:val="24"/>
            <w:szCs w:val="24"/>
          </w:rPr>
          <w:delText>in training</w:delText>
        </w:r>
        <w:commentRangeEnd w:id="18"/>
        <w:r w:rsidR="00C04155" w:rsidDel="00653FEA">
          <w:rPr>
            <w:rStyle w:val="CommentReference"/>
          </w:rPr>
          <w:commentReference w:id="18"/>
        </w:r>
        <w:r w:rsidRPr="00086CFF" w:rsidDel="00653FEA">
          <w:rPr>
            <w:rFonts w:ascii="Times New Roman" w:hAnsi="Times New Roman" w:cs="Times New Roman"/>
            <w:sz w:val="24"/>
            <w:szCs w:val="24"/>
          </w:rPr>
          <w:delText xml:space="preserve">. </w:delText>
        </w:r>
      </w:del>
      <w:ins w:id="19" w:author="Fatima Rodriguez" w:date="2017-12-17T12:32:00Z">
        <w:del w:id="20" w:author="Ouyang, David" w:date="2018-01-10T16:25:00Z">
          <w:r w:rsidR="006202DA" w:rsidDel="00653FEA">
            <w:rPr>
              <w:rFonts w:ascii="Times New Roman" w:hAnsi="Times New Roman" w:cs="Times New Roman"/>
              <w:sz w:val="24"/>
              <w:szCs w:val="24"/>
            </w:rPr>
            <w:delText>.</w:delText>
          </w:r>
        </w:del>
      </w:ins>
      <w:del w:id="21" w:author="Ouyang, David" w:date="2018-01-10T16:25:00Z">
        <w:r w:rsidRPr="00086CFF" w:rsidDel="00653FEA">
          <w:rPr>
            <w:rFonts w:ascii="Times New Roman" w:hAnsi="Times New Roman" w:cs="Times New Roman"/>
            <w:sz w:val="24"/>
            <w:szCs w:val="24"/>
          </w:rPr>
          <w:delText>Among</w:delText>
        </w:r>
      </w:del>
      <w:ins w:id="22" w:author="Ouyang, David" w:date="2018-01-10T16:25:00Z">
        <w:r w:rsidR="00653FEA">
          <w:rPr>
            <w:rFonts w:ascii="Times New Roman" w:hAnsi="Times New Roman" w:cs="Times New Roman"/>
            <w:sz w:val="24"/>
            <w:szCs w:val="24"/>
          </w:rPr>
          <w:t>cardiology. Among</w:t>
        </w:r>
      </w:ins>
      <w:r w:rsidRPr="00086CFF">
        <w:rPr>
          <w:rFonts w:ascii="Times New Roman" w:hAnsi="Times New Roman" w:cs="Times New Roman"/>
          <w:sz w:val="24"/>
          <w:szCs w:val="24"/>
        </w:rPr>
        <w:t xml:space="preserve"> all American Council </w:t>
      </w:r>
      <w:r w:rsidR="00965E24" w:rsidRPr="00086CFF">
        <w:rPr>
          <w:rFonts w:ascii="Times New Roman" w:hAnsi="Times New Roman" w:cs="Times New Roman"/>
          <w:sz w:val="24"/>
          <w:szCs w:val="24"/>
        </w:rPr>
        <w:t xml:space="preserve">for </w:t>
      </w:r>
      <w:r w:rsidRPr="00086CFF">
        <w:rPr>
          <w:rFonts w:ascii="Times New Roman" w:hAnsi="Times New Roman" w:cs="Times New Roman"/>
          <w:sz w:val="24"/>
          <w:szCs w:val="24"/>
        </w:rPr>
        <w:t xml:space="preserve">Graduate Medical Education (ACGME) training programs, the </w:t>
      </w:r>
      <w:r w:rsidR="00965E24" w:rsidRPr="00086CFF">
        <w:rPr>
          <w:rFonts w:ascii="Times New Roman" w:hAnsi="Times New Roman" w:cs="Times New Roman"/>
          <w:sz w:val="24"/>
          <w:szCs w:val="24"/>
        </w:rPr>
        <w:t>subspecialty</w:t>
      </w:r>
      <w:r w:rsidRPr="00086CFF">
        <w:rPr>
          <w:rFonts w:ascii="Times New Roman" w:hAnsi="Times New Roman" w:cs="Times New Roman"/>
          <w:sz w:val="24"/>
          <w:szCs w:val="24"/>
        </w:rPr>
        <w:t xml:space="preserve"> of interventiona</w:t>
      </w:r>
      <w:r w:rsidR="00965E24" w:rsidRPr="00086CFF">
        <w:rPr>
          <w:rFonts w:ascii="Times New Roman" w:hAnsi="Times New Roman" w:cs="Times New Roman"/>
          <w:sz w:val="24"/>
          <w:szCs w:val="24"/>
        </w:rPr>
        <w:t>l cardiology was the most under</w:t>
      </w:r>
      <w:r w:rsidRPr="00086CFF">
        <w:rPr>
          <w:rFonts w:ascii="Times New Roman" w:hAnsi="Times New Roman" w:cs="Times New Roman"/>
          <w:sz w:val="24"/>
          <w:szCs w:val="24"/>
        </w:rPr>
        <w:t xml:space="preserve">represented </w:t>
      </w:r>
      <w:r w:rsidR="00965E24" w:rsidRPr="00086CFF">
        <w:rPr>
          <w:rFonts w:ascii="Times New Roman" w:hAnsi="Times New Roman" w:cs="Times New Roman"/>
          <w:sz w:val="24"/>
          <w:szCs w:val="24"/>
        </w:rPr>
        <w:t xml:space="preserve">with only 8.4% female representation [1]. General cardiology fellowship, at 21.4% female </w:t>
      </w:r>
      <w:r w:rsidR="00D93600" w:rsidRPr="00086CFF">
        <w:rPr>
          <w:rFonts w:ascii="Times New Roman" w:hAnsi="Times New Roman" w:cs="Times New Roman"/>
          <w:sz w:val="24"/>
          <w:szCs w:val="24"/>
        </w:rPr>
        <w:t>representation</w:t>
      </w:r>
      <w:r w:rsidR="00965E24" w:rsidRPr="00086CFF">
        <w:rPr>
          <w:rFonts w:ascii="Times New Roman" w:hAnsi="Times New Roman" w:cs="Times New Roman"/>
          <w:sz w:val="24"/>
          <w:szCs w:val="24"/>
        </w:rPr>
        <w:t xml:space="preserve">, had less female representation than every other specialty with the exceptions of only neuroradiology, neurological surgery, orthopedic surgery, and interventional radiology [1]. </w:t>
      </w:r>
    </w:p>
    <w:p w:rsidR="000D10BF" w:rsidRPr="00086CFF" w:rsidRDefault="0072505E">
      <w:pPr>
        <w:rPr>
          <w:rFonts w:ascii="Times New Roman" w:hAnsi="Times New Roman" w:cs="Times New Roman"/>
          <w:sz w:val="24"/>
          <w:szCs w:val="24"/>
        </w:rPr>
      </w:pPr>
      <w:r w:rsidRPr="00086CFF">
        <w:rPr>
          <w:rFonts w:ascii="Times New Roman" w:hAnsi="Times New Roman" w:cs="Times New Roman"/>
          <w:sz w:val="24"/>
          <w:szCs w:val="24"/>
        </w:rPr>
        <w:t>The underrepresentation in senior roles has been thought to be multifactorial</w:t>
      </w:r>
      <w:ins w:id="23" w:author="Fatima Rodriguez" w:date="2017-12-17T12:19:00Z">
        <w:r w:rsidR="00C04155">
          <w:rPr>
            <w:rFonts w:ascii="Times New Roman" w:hAnsi="Times New Roman" w:cs="Times New Roman"/>
            <w:sz w:val="24"/>
            <w:szCs w:val="24"/>
          </w:rPr>
          <w:t>-</w:t>
        </w:r>
      </w:ins>
      <w:del w:id="24" w:author="Fatima Rodriguez" w:date="2017-12-17T12:19:00Z">
        <w:r w:rsidRPr="00086CFF" w:rsidDel="00C04155">
          <w:rPr>
            <w:rFonts w:ascii="Times New Roman" w:hAnsi="Times New Roman" w:cs="Times New Roman"/>
            <w:sz w:val="24"/>
            <w:szCs w:val="24"/>
          </w:rPr>
          <w:delText>;</w:delText>
        </w:r>
      </w:del>
      <w:r w:rsidRPr="00086CFF">
        <w:rPr>
          <w:rFonts w:ascii="Times New Roman" w:hAnsi="Times New Roman" w:cs="Times New Roman"/>
          <w:sz w:val="24"/>
          <w:szCs w:val="24"/>
        </w:rPr>
        <w:t xml:space="preserve"> attributable in part to fewer research and promotion opportunities [3-5].</w:t>
      </w:r>
      <w:r w:rsidR="000D10BF" w:rsidRPr="00086CFF">
        <w:rPr>
          <w:rFonts w:ascii="Times New Roman" w:hAnsi="Times New Roman" w:cs="Times New Roman"/>
          <w:sz w:val="24"/>
          <w:szCs w:val="24"/>
        </w:rPr>
        <w:t xml:space="preserve">While gains have been made, women still compose a minority of the authors of </w:t>
      </w:r>
      <w:r w:rsidRPr="00086CFF">
        <w:rPr>
          <w:rFonts w:ascii="Times New Roman" w:hAnsi="Times New Roman" w:cs="Times New Roman"/>
          <w:sz w:val="24"/>
          <w:szCs w:val="24"/>
        </w:rPr>
        <w:t xml:space="preserve">published </w:t>
      </w:r>
      <w:r w:rsidR="000D10BF" w:rsidRPr="00086CFF">
        <w:rPr>
          <w:rFonts w:ascii="Times New Roman" w:hAnsi="Times New Roman" w:cs="Times New Roman"/>
          <w:sz w:val="24"/>
          <w:szCs w:val="24"/>
        </w:rPr>
        <w:t>original research</w:t>
      </w:r>
      <w:r w:rsidRPr="00086CFF">
        <w:rPr>
          <w:rFonts w:ascii="Times New Roman" w:hAnsi="Times New Roman" w:cs="Times New Roman"/>
          <w:sz w:val="24"/>
          <w:szCs w:val="24"/>
        </w:rPr>
        <w:t xml:space="preserve"> [2]. Both among trainees and practicing academic clinicians, female physicians report higher rates of gender discrimination and sexual harassment than male physicians, and these experiences are thought to negatively affect their career advancement [3-4]. Despite efforts to promote gender equality in academic medicine, </w:t>
      </w:r>
      <w:r w:rsidR="00D93600" w:rsidRPr="00086CFF">
        <w:rPr>
          <w:rFonts w:ascii="Times New Roman" w:hAnsi="Times New Roman" w:cs="Times New Roman"/>
          <w:sz w:val="24"/>
          <w:szCs w:val="24"/>
        </w:rPr>
        <w:t xml:space="preserve">significant progress must still be made in cardiology towards gender parity. </w:t>
      </w:r>
      <w:ins w:id="25" w:author="Fatima Rodriguez" w:date="2017-12-17T12:20:00Z">
        <w:r w:rsidR="00C04155">
          <w:rPr>
            <w:rFonts w:ascii="Times New Roman" w:hAnsi="Times New Roman" w:cs="Times New Roman"/>
            <w:sz w:val="24"/>
            <w:szCs w:val="24"/>
          </w:rPr>
          <w:t xml:space="preserve">&lt;Insert sentence of why we are specifically looking at authorship. Ex. Academic productivity is often measured by peer-reviewed publications. </w:t>
        </w:r>
      </w:ins>
      <w:ins w:id="26" w:author="Fatima Rodriguez" w:date="2017-12-17T12:21:00Z">
        <w:r w:rsidR="00C04155">
          <w:rPr>
            <w:rFonts w:ascii="Times New Roman" w:hAnsi="Times New Roman" w:cs="Times New Roman"/>
            <w:sz w:val="24"/>
            <w:szCs w:val="24"/>
          </w:rPr>
          <w:t>First and senior authorship in particular represents…</w:t>
        </w:r>
      </w:ins>
      <w:r w:rsidR="00D93600" w:rsidRPr="00086CFF">
        <w:rPr>
          <w:rFonts w:ascii="Times New Roman" w:hAnsi="Times New Roman" w:cs="Times New Roman"/>
          <w:sz w:val="24"/>
          <w:szCs w:val="24"/>
        </w:rPr>
        <w:t xml:space="preserve">This study seeks to determine trends in authorship of cardiology-related academic literature over the last 40 years. We hypothesize that although women are still less likely to be first or senior author in published research, the gender gap has decreased over time. </w:t>
      </w:r>
    </w:p>
    <w:p w:rsidR="00DF1FC0" w:rsidRDefault="00DF1FC0">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DF1FC0" w:rsidRDefault="00DF1FC0">
      <w:pPr>
        <w:rPr>
          <w:rFonts w:ascii="Times New Roman" w:hAnsi="Times New Roman" w:cs="Times New Roman"/>
          <w:b/>
          <w:sz w:val="24"/>
          <w:szCs w:val="24"/>
        </w:rPr>
      </w:pPr>
    </w:p>
    <w:p w:rsidR="00CD6E4C" w:rsidRPr="00086CFF" w:rsidRDefault="00965E24">
      <w:pPr>
        <w:rPr>
          <w:rFonts w:ascii="Times New Roman" w:hAnsi="Times New Roman" w:cs="Times New Roman"/>
          <w:b/>
          <w:sz w:val="24"/>
          <w:szCs w:val="24"/>
        </w:rPr>
      </w:pPr>
      <w:r w:rsidRPr="00086CFF">
        <w:rPr>
          <w:rFonts w:ascii="Times New Roman" w:hAnsi="Times New Roman" w:cs="Times New Roman"/>
          <w:b/>
          <w:sz w:val="24"/>
          <w:szCs w:val="24"/>
        </w:rPr>
        <w:t>Methods</w:t>
      </w:r>
    </w:p>
    <w:p w:rsidR="00541A45" w:rsidRPr="00086CFF" w:rsidRDefault="0096560E">
      <w:pPr>
        <w:rPr>
          <w:rFonts w:ascii="Times New Roman" w:hAnsi="Times New Roman" w:cs="Times New Roman"/>
          <w:i/>
          <w:sz w:val="24"/>
          <w:szCs w:val="24"/>
        </w:rPr>
      </w:pPr>
      <w:r w:rsidRPr="00086CFF">
        <w:rPr>
          <w:rFonts w:ascii="Times New Roman" w:hAnsi="Times New Roman" w:cs="Times New Roman"/>
          <w:i/>
          <w:sz w:val="24"/>
          <w:szCs w:val="24"/>
        </w:rPr>
        <w:t>Data Source</w:t>
      </w:r>
      <w:r w:rsidR="001817E3" w:rsidRPr="00086CFF">
        <w:rPr>
          <w:rFonts w:ascii="Times New Roman" w:hAnsi="Times New Roman" w:cs="Times New Roman"/>
          <w:i/>
          <w:sz w:val="24"/>
          <w:szCs w:val="24"/>
        </w:rPr>
        <w:br/>
      </w:r>
      <w:r w:rsidRPr="00086CFF">
        <w:rPr>
          <w:rFonts w:ascii="Times New Roman" w:hAnsi="Times New Roman" w:cs="Times New Roman"/>
          <w:sz w:val="24"/>
          <w:szCs w:val="24"/>
        </w:rPr>
        <w:t>PubMed is an online database of over 27 million citations of medical literature developed and maintained by the National Center for Biotechnology Information (NCBI) at the US National Library of Medicine [6].</w:t>
      </w:r>
      <w:ins w:id="27" w:author="Ouyang, David" w:date="2018-01-10T16:25:00Z">
        <w:r w:rsidR="00653FEA">
          <w:rPr>
            <w:rFonts w:ascii="Times New Roman" w:hAnsi="Times New Roman" w:cs="Times New Roman"/>
            <w:sz w:val="24"/>
            <w:szCs w:val="24"/>
          </w:rPr>
          <w:t xml:space="preserve"> The top three impact factor cardiology journals were </w:t>
        </w:r>
        <w:proofErr w:type="spellStart"/>
        <w:r w:rsidR="00653FEA">
          <w:rPr>
            <w:rFonts w:ascii="Times New Roman" w:hAnsi="Times New Roman" w:cs="Times New Roman"/>
            <w:sz w:val="24"/>
            <w:szCs w:val="24"/>
          </w:rPr>
          <w:t>identified.</w:t>
        </w:r>
      </w:ins>
      <w:r w:rsidR="00541A45" w:rsidRPr="00086CFF">
        <w:rPr>
          <w:rFonts w:ascii="Times New Roman" w:hAnsi="Times New Roman" w:cs="Times New Roman"/>
          <w:sz w:val="24"/>
          <w:szCs w:val="24"/>
        </w:rPr>
        <w:t>From</w:t>
      </w:r>
      <w:proofErr w:type="spellEnd"/>
      <w:r w:rsidR="00541A45" w:rsidRPr="00086CFF">
        <w:rPr>
          <w:rFonts w:ascii="Times New Roman" w:hAnsi="Times New Roman" w:cs="Times New Roman"/>
          <w:sz w:val="24"/>
          <w:szCs w:val="24"/>
        </w:rPr>
        <w:t xml:space="preserve"> Pubmed, articles published from 1980 to 2017 in the Journal of the American College of Cardiology (JACC), Circulation, and European Heart Journal were </w:t>
      </w:r>
      <w:del w:id="28" w:author="Ouyang, David" w:date="2018-01-10T16:25:00Z">
        <w:r w:rsidR="00541A45" w:rsidRPr="00086CFF" w:rsidDel="00653FEA">
          <w:rPr>
            <w:rFonts w:ascii="Times New Roman" w:hAnsi="Times New Roman" w:cs="Times New Roman"/>
            <w:sz w:val="24"/>
            <w:szCs w:val="24"/>
          </w:rPr>
          <w:delText>identified</w:delText>
        </w:r>
      </w:del>
      <w:ins w:id="29" w:author="Ouyang, David" w:date="2018-01-10T16:25:00Z">
        <w:r w:rsidR="00653FEA">
          <w:rPr>
            <w:rFonts w:ascii="Times New Roman" w:hAnsi="Times New Roman" w:cs="Times New Roman"/>
            <w:sz w:val="24"/>
            <w:szCs w:val="24"/>
          </w:rPr>
          <w:t>extracted</w:t>
        </w:r>
      </w:ins>
      <w:r w:rsidRPr="00086CFF">
        <w:rPr>
          <w:rFonts w:ascii="Times New Roman" w:hAnsi="Times New Roman" w:cs="Times New Roman"/>
          <w:sz w:val="24"/>
          <w:szCs w:val="24"/>
        </w:rPr>
        <w:t>[7-9]</w:t>
      </w:r>
      <w:r w:rsidR="00541A45" w:rsidRPr="00086CFF">
        <w:rPr>
          <w:rFonts w:ascii="Times New Roman" w:hAnsi="Times New Roman" w:cs="Times New Roman"/>
          <w:sz w:val="24"/>
          <w:szCs w:val="24"/>
        </w:rPr>
        <w:t xml:space="preserve">. Citation data such as PubMed ID, article type, article title, date of publication, and authorship list was obtained. </w:t>
      </w:r>
      <w:r w:rsidR="00086CFF">
        <w:rPr>
          <w:rFonts w:ascii="Times New Roman" w:hAnsi="Times New Roman" w:cs="Times New Roman"/>
          <w:sz w:val="24"/>
          <w:szCs w:val="24"/>
        </w:rPr>
        <w:t xml:space="preserve">From all journal articles, </w:t>
      </w:r>
      <w:r w:rsidRPr="00086CFF">
        <w:rPr>
          <w:rFonts w:ascii="Times New Roman" w:hAnsi="Times New Roman" w:cs="Times New Roman"/>
          <w:sz w:val="24"/>
          <w:szCs w:val="24"/>
        </w:rPr>
        <w:t xml:space="preserve">primary research articles were included for analysis.  </w:t>
      </w:r>
    </w:p>
    <w:p w:rsidR="0096560E" w:rsidRPr="00086CFF" w:rsidRDefault="0096560E">
      <w:pPr>
        <w:rPr>
          <w:rFonts w:ascii="Times New Roman" w:hAnsi="Times New Roman" w:cs="Times New Roman"/>
          <w:sz w:val="24"/>
          <w:szCs w:val="24"/>
        </w:rPr>
      </w:pPr>
      <w:r w:rsidRPr="00086CFF">
        <w:rPr>
          <w:rFonts w:ascii="Times New Roman" w:hAnsi="Times New Roman" w:cs="Times New Roman"/>
          <w:i/>
          <w:iCs/>
          <w:sz w:val="24"/>
          <w:szCs w:val="24"/>
        </w:rPr>
        <w:t>Author identification</w:t>
      </w:r>
      <w:r w:rsidRPr="00086CFF">
        <w:rPr>
          <w:rFonts w:ascii="Times New Roman" w:hAnsi="Times New Roman" w:cs="Times New Roman"/>
          <w:sz w:val="24"/>
          <w:szCs w:val="24"/>
        </w:rPr>
        <w:br/>
        <w:t xml:space="preserve">Authors were categorized as first, middle, or senior authorsbased on author list ordering. </w:t>
      </w:r>
      <w:r w:rsidR="00DF1FC0">
        <w:rPr>
          <w:rFonts w:ascii="Times New Roman" w:hAnsi="Times New Roman" w:cs="Times New Roman"/>
          <w:sz w:val="24"/>
          <w:szCs w:val="24"/>
        </w:rPr>
        <w:t xml:space="preserve">The first author, last author, and </w:t>
      </w:r>
      <w:r w:rsidR="00AF2147">
        <w:rPr>
          <w:rFonts w:ascii="Times New Roman" w:hAnsi="Times New Roman" w:cs="Times New Roman"/>
          <w:sz w:val="24"/>
          <w:szCs w:val="24"/>
        </w:rPr>
        <w:t xml:space="preserve">up to </w:t>
      </w:r>
      <w:r w:rsidR="00DF1FC0">
        <w:rPr>
          <w:rFonts w:ascii="Times New Roman" w:hAnsi="Times New Roman" w:cs="Times New Roman"/>
          <w:sz w:val="24"/>
          <w:szCs w:val="24"/>
        </w:rPr>
        <w:t>fifteen</w:t>
      </w:r>
      <w:r w:rsidR="00AF2147">
        <w:rPr>
          <w:rFonts w:ascii="Times New Roman" w:hAnsi="Times New Roman" w:cs="Times New Roman"/>
          <w:sz w:val="24"/>
          <w:szCs w:val="24"/>
        </w:rPr>
        <w:t xml:space="preserve"> middle authors were identified. </w:t>
      </w:r>
      <w:r w:rsidRPr="00086CFF">
        <w:rPr>
          <w:rFonts w:ascii="Times New Roman" w:hAnsi="Times New Roman" w:cs="Times New Roman"/>
          <w:sz w:val="24"/>
          <w:szCs w:val="24"/>
        </w:rPr>
        <w:t xml:space="preserve">For all authors with a completefirst name listed, </w:t>
      </w:r>
      <w:del w:id="30" w:author="Fatima Rodriguez" w:date="2017-12-17T12:22:00Z">
        <w:r w:rsidRPr="00086CFF" w:rsidDel="00C04155">
          <w:rPr>
            <w:rFonts w:ascii="Times New Roman" w:hAnsi="Times New Roman" w:cs="Times New Roman"/>
            <w:sz w:val="24"/>
            <w:szCs w:val="24"/>
          </w:rPr>
          <w:delText>gender</w:delText>
        </w:r>
      </w:del>
      <w:commentRangeStart w:id="31"/>
      <w:ins w:id="32" w:author="Fatima Rodriguez" w:date="2017-12-17T12:22:00Z">
        <w:r w:rsidR="00C04155">
          <w:rPr>
            <w:rFonts w:ascii="Times New Roman" w:hAnsi="Times New Roman" w:cs="Times New Roman"/>
            <w:sz w:val="24"/>
            <w:szCs w:val="24"/>
          </w:rPr>
          <w:t>sex</w:t>
        </w:r>
        <w:commentRangeEnd w:id="31"/>
        <w:r w:rsidR="00C04155">
          <w:rPr>
            <w:rStyle w:val="CommentReference"/>
          </w:rPr>
          <w:commentReference w:id="31"/>
        </w:r>
      </w:ins>
      <w:r w:rsidRPr="00086CFF">
        <w:rPr>
          <w:rFonts w:ascii="Times New Roman" w:hAnsi="Times New Roman" w:cs="Times New Roman"/>
          <w:sz w:val="24"/>
          <w:szCs w:val="24"/>
        </w:rPr>
        <w:t xml:space="preserve">was determined by matching first nameusing an online database containing 216,286 distinct namesacross 79 countries and 89 languages [10]. </w:t>
      </w:r>
    </w:p>
    <w:p w:rsidR="00086CFF" w:rsidRPr="00086CFF" w:rsidRDefault="00086CFF" w:rsidP="00086CFF">
      <w:pPr>
        <w:rPr>
          <w:rFonts w:ascii="Times New Roman" w:hAnsi="Times New Roman" w:cs="Times New Roman"/>
          <w:sz w:val="24"/>
          <w:szCs w:val="24"/>
          <w:shd w:val="clear" w:color="auto" w:fill="FFFFFF"/>
        </w:rPr>
      </w:pPr>
      <w:r w:rsidRPr="00086CFF">
        <w:rPr>
          <w:rFonts w:ascii="Times New Roman" w:hAnsi="Times New Roman" w:cs="Times New Roman"/>
          <w:i/>
          <w:sz w:val="24"/>
          <w:szCs w:val="24"/>
        </w:rPr>
        <w:t>Analysis</w:t>
      </w:r>
    </w:p>
    <w:p w:rsidR="00541A45" w:rsidRPr="00086CFF" w:rsidRDefault="00086CFF" w:rsidP="00086CFF">
      <w:pPr>
        <w:rPr>
          <w:rFonts w:ascii="Times New Roman" w:hAnsi="Times New Roman" w:cs="Times New Roman"/>
          <w:b/>
          <w:sz w:val="24"/>
          <w:szCs w:val="24"/>
        </w:rPr>
      </w:pPr>
      <w:r w:rsidRPr="00086CFF">
        <w:rPr>
          <w:rFonts w:ascii="Times New Roman" w:hAnsi="Times New Roman" w:cs="Times New Roman"/>
          <w:sz w:val="24"/>
          <w:szCs w:val="24"/>
          <w:shd w:val="clear" w:color="auto" w:fill="FFFFFF"/>
        </w:rPr>
        <w:t>The</w:t>
      </w:r>
      <w:r w:rsidR="00541A45" w:rsidRPr="00086CFF">
        <w:rPr>
          <w:rFonts w:ascii="Times New Roman" w:hAnsi="Times New Roman" w:cs="Times New Roman"/>
          <w:sz w:val="24"/>
          <w:szCs w:val="24"/>
          <w:shd w:val="clear" w:color="auto" w:fill="FFFFFF"/>
        </w:rPr>
        <w:t xml:space="preserve"> proportion of female first and senior authors were calculated for consecutive </w:t>
      </w:r>
      <w:r w:rsidRPr="00086CFF">
        <w:rPr>
          <w:rFonts w:ascii="Times New Roman" w:hAnsi="Times New Roman" w:cs="Times New Roman"/>
          <w:sz w:val="24"/>
          <w:szCs w:val="24"/>
          <w:shd w:val="clear" w:color="auto" w:fill="FFFFFF"/>
        </w:rPr>
        <w:t>five year cohorts. Student’s t test, chi-square test, and</w:t>
      </w:r>
      <w:r>
        <w:rPr>
          <w:rFonts w:ascii="Times New Roman" w:hAnsi="Times New Roman" w:cs="Times New Roman"/>
          <w:sz w:val="24"/>
          <w:szCs w:val="24"/>
          <w:shd w:val="clear" w:color="auto" w:fill="FFFFFF"/>
        </w:rPr>
        <w:t xml:space="preserve"> Cox proportional hazards test were used to determine significant between groups. Statistical analysis was performed using R 3.4.2 (R Foundation, Vienna, Austria, </w:t>
      </w:r>
      <w:hyperlink r:id="rId7" w:history="1">
        <w:r w:rsidRPr="00F57846">
          <w:rPr>
            <w:rStyle w:val="Hyperlink"/>
            <w:rFonts w:ascii="Times New Roman" w:hAnsi="Times New Roman" w:cs="Times New Roman"/>
            <w:sz w:val="24"/>
            <w:szCs w:val="24"/>
            <w:shd w:val="clear" w:color="auto" w:fill="FFFFFF"/>
          </w:rPr>
          <w:t>www.r-project.org</w:t>
        </w:r>
      </w:hyperlink>
      <w:r>
        <w:rPr>
          <w:rFonts w:ascii="Times New Roman" w:hAnsi="Times New Roman" w:cs="Times New Roman"/>
          <w:sz w:val="24"/>
          <w:szCs w:val="24"/>
          <w:shd w:val="clear" w:color="auto" w:fill="FFFFFF"/>
        </w:rPr>
        <w:t>)</w:t>
      </w:r>
      <w:r w:rsidR="00797402">
        <w:rPr>
          <w:rFonts w:ascii="Times New Roman" w:hAnsi="Times New Roman" w:cs="Times New Roman"/>
          <w:sz w:val="24"/>
          <w:szCs w:val="24"/>
          <w:shd w:val="clear" w:color="auto" w:fill="FFFFFF"/>
        </w:rPr>
        <w:t xml:space="preserve"> and ggplot2 [11]</w:t>
      </w:r>
      <w:r>
        <w:rPr>
          <w:rFonts w:ascii="Times New Roman" w:hAnsi="Times New Roman" w:cs="Times New Roman"/>
          <w:sz w:val="24"/>
          <w:szCs w:val="24"/>
          <w:shd w:val="clear" w:color="auto" w:fill="FFFFFF"/>
        </w:rPr>
        <w:t xml:space="preserve">. </w:t>
      </w:r>
    </w:p>
    <w:p w:rsidR="00CD6E4C" w:rsidRDefault="00965E24">
      <w:pPr>
        <w:rPr>
          <w:rFonts w:ascii="Times New Roman" w:hAnsi="Times New Roman" w:cs="Times New Roman"/>
          <w:b/>
          <w:sz w:val="24"/>
          <w:szCs w:val="24"/>
        </w:rPr>
      </w:pPr>
      <w:commentRangeStart w:id="33"/>
      <w:r w:rsidRPr="00086CFF">
        <w:rPr>
          <w:rFonts w:ascii="Times New Roman" w:hAnsi="Times New Roman" w:cs="Times New Roman"/>
          <w:b/>
          <w:sz w:val="24"/>
          <w:szCs w:val="24"/>
        </w:rPr>
        <w:t>Results</w:t>
      </w:r>
      <w:commentRangeEnd w:id="33"/>
      <w:r w:rsidR="003403D5">
        <w:rPr>
          <w:rStyle w:val="CommentReference"/>
        </w:rPr>
        <w:commentReference w:id="33"/>
      </w:r>
    </w:p>
    <w:p w:rsidR="00AF2147" w:rsidRDefault="00086CFF" w:rsidP="00A15024">
      <w:pPr>
        <w:rPr>
          <w:rFonts w:ascii="Times New Roman" w:hAnsi="Times New Roman" w:cs="Times New Roman"/>
          <w:sz w:val="24"/>
          <w:szCs w:val="24"/>
        </w:rPr>
      </w:pPr>
      <w:r>
        <w:rPr>
          <w:rFonts w:ascii="Times New Roman" w:hAnsi="Times New Roman" w:cs="Times New Roman"/>
          <w:sz w:val="24"/>
          <w:szCs w:val="24"/>
        </w:rPr>
        <w:t xml:space="preserve">We identified a total of </w:t>
      </w:r>
      <w:r w:rsidRPr="00086CFF">
        <w:rPr>
          <w:rFonts w:ascii="Times New Roman" w:hAnsi="Times New Roman" w:cs="Times New Roman"/>
          <w:sz w:val="24"/>
          <w:szCs w:val="24"/>
        </w:rPr>
        <w:t xml:space="preserve">72,362 </w:t>
      </w:r>
      <w:r>
        <w:rPr>
          <w:rFonts w:ascii="Times New Roman" w:hAnsi="Times New Roman" w:cs="Times New Roman"/>
          <w:sz w:val="24"/>
          <w:szCs w:val="24"/>
        </w:rPr>
        <w:t>articles published between 1980 and 2017</w:t>
      </w:r>
      <w:commentRangeStart w:id="34"/>
      <w:r>
        <w:rPr>
          <w:rFonts w:ascii="Times New Roman" w:hAnsi="Times New Roman" w:cs="Times New Roman"/>
          <w:sz w:val="24"/>
          <w:szCs w:val="24"/>
        </w:rPr>
        <w:t>.</w:t>
      </w:r>
      <w:r w:rsidR="005F26A3">
        <w:rPr>
          <w:rFonts w:ascii="Times New Roman" w:hAnsi="Times New Roman" w:cs="Times New Roman"/>
          <w:sz w:val="24"/>
          <w:szCs w:val="24"/>
        </w:rPr>
        <w:t>54,355</w:t>
      </w:r>
      <w:r>
        <w:rPr>
          <w:rFonts w:ascii="Times New Roman" w:hAnsi="Times New Roman" w:cs="Times New Roman"/>
          <w:sz w:val="24"/>
          <w:szCs w:val="24"/>
        </w:rPr>
        <w:t xml:space="preserve"> articles were primary research articles</w:t>
      </w:r>
      <w:commentRangeEnd w:id="34"/>
      <w:r w:rsidR="00C04155">
        <w:rPr>
          <w:rStyle w:val="CommentReference"/>
        </w:rPr>
        <w:commentReference w:id="34"/>
      </w:r>
      <w:r w:rsidR="00DF1FC0">
        <w:rPr>
          <w:rFonts w:ascii="Times New Roman" w:hAnsi="Times New Roman" w:cs="Times New Roman"/>
          <w:sz w:val="24"/>
          <w:szCs w:val="24"/>
        </w:rPr>
        <w:t xml:space="preserve">. </w:t>
      </w:r>
      <w:r w:rsidR="0096560E" w:rsidRPr="00086CFF">
        <w:rPr>
          <w:rFonts w:ascii="Times New Roman" w:hAnsi="Times New Roman" w:cs="Times New Roman"/>
          <w:sz w:val="24"/>
          <w:szCs w:val="24"/>
        </w:rPr>
        <w:t xml:space="preserve">Of </w:t>
      </w:r>
      <w:r w:rsidR="00C17A63">
        <w:rPr>
          <w:rFonts w:ascii="Times New Roman" w:hAnsi="Times New Roman" w:cs="Times New Roman"/>
          <w:sz w:val="24"/>
          <w:szCs w:val="24"/>
        </w:rPr>
        <w:t>261,</w:t>
      </w:r>
      <w:r w:rsidR="00DF1FC0">
        <w:rPr>
          <w:rFonts w:ascii="Times New Roman" w:hAnsi="Times New Roman" w:cs="Times New Roman"/>
          <w:sz w:val="24"/>
          <w:szCs w:val="24"/>
        </w:rPr>
        <w:t>572</w:t>
      </w:r>
      <w:r w:rsidR="0096560E" w:rsidRPr="00086CFF">
        <w:rPr>
          <w:rFonts w:ascii="Times New Roman" w:hAnsi="Times New Roman" w:cs="Times New Roman"/>
          <w:sz w:val="24"/>
          <w:szCs w:val="24"/>
        </w:rPr>
        <w:t xml:space="preserve"> total author</w:t>
      </w:r>
      <w:r w:rsidR="00DF1FC0">
        <w:rPr>
          <w:rFonts w:ascii="Times New Roman" w:hAnsi="Times New Roman" w:cs="Times New Roman"/>
          <w:sz w:val="24"/>
          <w:szCs w:val="24"/>
        </w:rPr>
        <w:t>ships</w:t>
      </w:r>
      <w:r w:rsidR="0096560E" w:rsidRPr="00086CFF">
        <w:rPr>
          <w:rFonts w:ascii="Times New Roman" w:hAnsi="Times New Roman" w:cs="Times New Roman"/>
          <w:sz w:val="24"/>
          <w:szCs w:val="24"/>
        </w:rPr>
        <w:t xml:space="preserve"> identified, </w:t>
      </w:r>
      <w:r w:rsidR="00C17A63">
        <w:rPr>
          <w:rFonts w:ascii="Times New Roman" w:hAnsi="Times New Roman" w:cs="Times New Roman"/>
          <w:sz w:val="24"/>
          <w:szCs w:val="24"/>
        </w:rPr>
        <w:t xml:space="preserve">there were </w:t>
      </w:r>
      <w:r w:rsidR="00AF2147">
        <w:rPr>
          <w:rFonts w:ascii="Times New Roman" w:hAnsi="Times New Roman" w:cs="Times New Roman"/>
          <w:sz w:val="24"/>
          <w:szCs w:val="24"/>
        </w:rPr>
        <w:t xml:space="preserve">78,558 </w:t>
      </w:r>
      <w:r w:rsidR="00C17A63">
        <w:rPr>
          <w:rFonts w:ascii="Times New Roman" w:hAnsi="Times New Roman" w:cs="Times New Roman"/>
          <w:sz w:val="24"/>
          <w:szCs w:val="24"/>
        </w:rPr>
        <w:t xml:space="preserve">unique </w:t>
      </w:r>
      <w:r w:rsidR="00DF1FC0">
        <w:rPr>
          <w:rFonts w:ascii="Times New Roman" w:hAnsi="Times New Roman" w:cs="Times New Roman"/>
          <w:sz w:val="24"/>
          <w:szCs w:val="24"/>
        </w:rPr>
        <w:t>authors</w:t>
      </w:r>
      <w:r w:rsidR="00C17A63">
        <w:rPr>
          <w:rFonts w:ascii="Times New Roman" w:hAnsi="Times New Roman" w:cs="Times New Roman"/>
          <w:sz w:val="24"/>
          <w:szCs w:val="24"/>
        </w:rPr>
        <w:t xml:space="preserve">. </w:t>
      </w:r>
      <w:r w:rsidR="00AF2147">
        <w:rPr>
          <w:rFonts w:ascii="Times New Roman" w:hAnsi="Times New Roman" w:cs="Times New Roman"/>
          <w:sz w:val="24"/>
          <w:szCs w:val="24"/>
        </w:rPr>
        <w:t>In the queried journals, the authors had a median of 1 article (IQR 1 - 3 articles). The top 100 authors</w:t>
      </w:r>
      <w:r w:rsidR="00A15024">
        <w:rPr>
          <w:rFonts w:ascii="Times New Roman" w:hAnsi="Times New Roman" w:cs="Times New Roman"/>
          <w:sz w:val="24"/>
          <w:szCs w:val="24"/>
        </w:rPr>
        <w:t xml:space="preserve"> published a median of 130 articles each (IQR 114.8 - 161.2 articles), however t</w:t>
      </w:r>
      <w:r w:rsidR="00AF2147">
        <w:rPr>
          <w:rFonts w:ascii="Times New Roman" w:hAnsi="Times New Roman" w:cs="Times New Roman"/>
          <w:sz w:val="24"/>
          <w:szCs w:val="24"/>
        </w:rPr>
        <w:t xml:space="preserve">here were </w:t>
      </w:r>
      <w:r w:rsidR="00A15024">
        <w:rPr>
          <w:rFonts w:ascii="Times New Roman" w:hAnsi="Times New Roman" w:cs="Times New Roman"/>
          <w:sz w:val="24"/>
          <w:szCs w:val="24"/>
        </w:rPr>
        <w:t xml:space="preserve">only </w:t>
      </w:r>
      <w:r w:rsidR="00981DB3">
        <w:rPr>
          <w:rFonts w:ascii="Times New Roman" w:hAnsi="Times New Roman" w:cs="Times New Roman"/>
          <w:sz w:val="24"/>
          <w:szCs w:val="24"/>
        </w:rPr>
        <w:t>five</w:t>
      </w:r>
      <w:r w:rsidR="00A15024">
        <w:rPr>
          <w:rFonts w:ascii="Times New Roman" w:hAnsi="Times New Roman" w:cs="Times New Roman"/>
          <w:sz w:val="24"/>
          <w:szCs w:val="24"/>
        </w:rPr>
        <w:t xml:space="preserve"> (</w:t>
      </w:r>
      <w:r w:rsidR="00981DB3">
        <w:rPr>
          <w:rFonts w:ascii="Times New Roman" w:hAnsi="Times New Roman" w:cs="Times New Roman"/>
          <w:sz w:val="24"/>
          <w:szCs w:val="24"/>
        </w:rPr>
        <w:t>5</w:t>
      </w:r>
      <w:r w:rsidR="00A15024">
        <w:rPr>
          <w:rFonts w:ascii="Times New Roman" w:hAnsi="Times New Roman" w:cs="Times New Roman"/>
          <w:sz w:val="24"/>
          <w:szCs w:val="24"/>
        </w:rPr>
        <w:t>%)</w:t>
      </w:r>
      <w:r w:rsidR="00AF2147">
        <w:rPr>
          <w:rFonts w:ascii="Times New Roman" w:hAnsi="Times New Roman" w:cs="Times New Roman"/>
          <w:sz w:val="24"/>
          <w:szCs w:val="24"/>
        </w:rPr>
        <w:t xml:space="preserve"> female</w:t>
      </w:r>
      <w:r w:rsidR="00A15024">
        <w:rPr>
          <w:rFonts w:ascii="Times New Roman" w:hAnsi="Times New Roman" w:cs="Times New Roman"/>
          <w:sz w:val="24"/>
          <w:szCs w:val="24"/>
        </w:rPr>
        <w:t xml:space="preserve"> authors in the top 100 authors (Supplemental Table 1). </w:t>
      </w:r>
    </w:p>
    <w:p w:rsidR="00A15024" w:rsidRDefault="00A15024">
      <w:pPr>
        <w:rPr>
          <w:rFonts w:ascii="Times New Roman" w:hAnsi="Times New Roman" w:cs="Times New Roman"/>
          <w:sz w:val="24"/>
          <w:szCs w:val="24"/>
        </w:rPr>
      </w:pPr>
      <w:commentRangeStart w:id="35"/>
      <w:r w:rsidRPr="00A15024">
        <w:rPr>
          <w:rFonts w:ascii="Times New Roman" w:hAnsi="Times New Roman" w:cs="Times New Roman"/>
          <w:sz w:val="24"/>
          <w:szCs w:val="24"/>
        </w:rPr>
        <w:t>257</w:t>
      </w:r>
      <w:r>
        <w:rPr>
          <w:rFonts w:ascii="Times New Roman" w:hAnsi="Times New Roman" w:cs="Times New Roman"/>
          <w:sz w:val="24"/>
          <w:szCs w:val="24"/>
        </w:rPr>
        <w:t>,</w:t>
      </w:r>
      <w:r w:rsidRPr="00A15024">
        <w:rPr>
          <w:rFonts w:ascii="Times New Roman" w:hAnsi="Times New Roman" w:cs="Times New Roman"/>
          <w:sz w:val="24"/>
          <w:szCs w:val="24"/>
        </w:rPr>
        <w:t>328</w:t>
      </w:r>
      <w:commentRangeEnd w:id="35"/>
      <w:r w:rsidR="00C04155">
        <w:rPr>
          <w:rStyle w:val="CommentReference"/>
        </w:rPr>
        <w:commentReference w:id="35"/>
      </w:r>
      <w:r>
        <w:rPr>
          <w:rFonts w:ascii="Times New Roman" w:hAnsi="Times New Roman" w:cs="Times New Roman"/>
          <w:sz w:val="24"/>
          <w:szCs w:val="24"/>
        </w:rPr>
        <w:t xml:space="preserve">(93.7%) authorships were matched </w:t>
      </w:r>
      <w:r w:rsidR="00C6346D">
        <w:rPr>
          <w:rFonts w:ascii="Times New Roman" w:hAnsi="Times New Roman" w:cs="Times New Roman"/>
          <w:sz w:val="24"/>
          <w:szCs w:val="24"/>
        </w:rPr>
        <w:t>to</w:t>
      </w:r>
      <w:del w:id="36" w:author="Fatima Rodriguez" w:date="2017-12-17T12:23:00Z">
        <w:r w:rsidDel="00C04155">
          <w:rPr>
            <w:rFonts w:ascii="Times New Roman" w:hAnsi="Times New Roman" w:cs="Times New Roman"/>
            <w:sz w:val="24"/>
            <w:szCs w:val="24"/>
          </w:rPr>
          <w:delText>gender</w:delText>
        </w:r>
      </w:del>
      <w:ins w:id="37" w:author="Fatima Rodriguez" w:date="2017-12-17T12:23:00Z">
        <w:r w:rsidR="00C04155">
          <w:rPr>
            <w:rFonts w:ascii="Times New Roman" w:hAnsi="Times New Roman" w:cs="Times New Roman"/>
            <w:sz w:val="24"/>
            <w:szCs w:val="24"/>
          </w:rPr>
          <w:t>sex</w:t>
        </w:r>
      </w:ins>
      <w:r>
        <w:rPr>
          <w:rFonts w:ascii="Times New Roman" w:hAnsi="Times New Roman" w:cs="Times New Roman"/>
          <w:sz w:val="24"/>
          <w:szCs w:val="24"/>
        </w:rPr>
        <w:t xml:space="preserve">. </w:t>
      </w:r>
      <w:r w:rsidR="00A14B2A">
        <w:rPr>
          <w:rFonts w:ascii="Times New Roman" w:hAnsi="Times New Roman" w:cs="Times New Roman"/>
          <w:sz w:val="24"/>
          <w:szCs w:val="24"/>
        </w:rPr>
        <w:t xml:space="preserve">Of 71,345 uniquely identified authors, 23,629 (33.1%) were female. </w:t>
      </w:r>
      <w:r w:rsidR="005F26A3">
        <w:rPr>
          <w:rFonts w:ascii="Times New Roman" w:hAnsi="Times New Roman" w:cs="Times New Roman"/>
          <w:sz w:val="24"/>
          <w:szCs w:val="24"/>
        </w:rPr>
        <w:t>With increasing number of publications, there was a higher proportion of male authors (Figure 1).</w:t>
      </w:r>
    </w:p>
    <w:p w:rsidR="005F26A3" w:rsidRDefault="005F26A3">
      <w:pPr>
        <w:rPr>
          <w:rFonts w:ascii="Times New Roman" w:hAnsi="Times New Roman" w:cs="Times New Roman"/>
          <w:b/>
          <w:sz w:val="24"/>
          <w:szCs w:val="24"/>
        </w:rPr>
      </w:pPr>
    </w:p>
    <w:p w:rsidR="005F26A3" w:rsidRDefault="005F26A3">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C04155">
      <w:pPr>
        <w:rPr>
          <w:ins w:id="38" w:author="Fatima Rodriguez" w:date="2017-12-17T12:37:00Z"/>
          <w:rFonts w:ascii="Times New Roman" w:hAnsi="Times New Roman" w:cs="Times New Roman"/>
          <w:b/>
          <w:sz w:val="24"/>
          <w:szCs w:val="24"/>
        </w:rPr>
      </w:pPr>
      <w:ins w:id="39" w:author="Fatima Rodriguez" w:date="2017-12-17T12:24:00Z">
        <w:r>
          <w:rPr>
            <w:rFonts w:ascii="Times New Roman" w:hAnsi="Times New Roman" w:cs="Times New Roman"/>
            <w:b/>
            <w:sz w:val="24"/>
            <w:szCs w:val="24"/>
          </w:rPr>
          <w:t>Discussion</w:t>
        </w:r>
      </w:ins>
    </w:p>
    <w:p w:rsidR="003403D5" w:rsidRPr="003403D5" w:rsidRDefault="0077561C">
      <w:pPr>
        <w:rPr>
          <w:ins w:id="40" w:author="Fatima Rodriguez" w:date="2017-12-17T12:37:00Z"/>
          <w:rFonts w:ascii="Times New Roman" w:hAnsi="Times New Roman" w:cs="Times New Roman"/>
          <w:sz w:val="24"/>
          <w:szCs w:val="24"/>
          <w:rPrChange w:id="41" w:author="Fatima Rodriguez" w:date="2017-12-17T12:37:00Z">
            <w:rPr>
              <w:ins w:id="42" w:author="Fatima Rodriguez" w:date="2017-12-17T12:37:00Z"/>
              <w:rFonts w:ascii="Times New Roman" w:hAnsi="Times New Roman" w:cs="Times New Roman"/>
              <w:b/>
              <w:sz w:val="24"/>
              <w:szCs w:val="24"/>
            </w:rPr>
          </w:rPrChange>
        </w:rPr>
      </w:pPr>
      <w:ins w:id="43" w:author="Fatima Rodriguez" w:date="2017-12-17T12:37:00Z">
        <w:r w:rsidRPr="0077561C">
          <w:rPr>
            <w:rFonts w:ascii="Times New Roman" w:hAnsi="Times New Roman" w:cs="Times New Roman"/>
            <w:sz w:val="24"/>
            <w:szCs w:val="24"/>
            <w:rPrChange w:id="44" w:author="Fatima Rodriguez" w:date="2017-12-17T12:37:00Z">
              <w:rPr>
                <w:rFonts w:ascii="Times New Roman" w:hAnsi="Times New Roman" w:cs="Times New Roman"/>
                <w:b/>
                <w:sz w:val="24"/>
                <w:szCs w:val="24"/>
              </w:rPr>
            </w:rPrChange>
          </w:rPr>
          <w:t>Paragraph 1 – summarize findings</w:t>
        </w:r>
      </w:ins>
    </w:p>
    <w:p w:rsidR="003403D5" w:rsidRPr="003403D5" w:rsidRDefault="003403D5">
      <w:pPr>
        <w:rPr>
          <w:ins w:id="45" w:author="Fatima Rodriguez" w:date="2017-12-17T12:37:00Z"/>
          <w:rFonts w:ascii="Times New Roman" w:hAnsi="Times New Roman" w:cs="Times New Roman"/>
          <w:sz w:val="24"/>
          <w:szCs w:val="24"/>
          <w:rPrChange w:id="46" w:author="Fatima Rodriguez" w:date="2017-12-17T12:37:00Z">
            <w:rPr>
              <w:ins w:id="47" w:author="Fatima Rodriguez" w:date="2017-12-17T12:37:00Z"/>
              <w:rFonts w:ascii="Times New Roman" w:hAnsi="Times New Roman" w:cs="Times New Roman"/>
              <w:b/>
              <w:sz w:val="24"/>
              <w:szCs w:val="24"/>
            </w:rPr>
          </w:rPrChange>
        </w:rPr>
      </w:pPr>
    </w:p>
    <w:p w:rsidR="003403D5" w:rsidRDefault="0077561C">
      <w:pPr>
        <w:rPr>
          <w:ins w:id="48" w:author="Fatima Rodriguez" w:date="2017-12-17T12:38:00Z"/>
          <w:rFonts w:ascii="Times New Roman" w:hAnsi="Times New Roman" w:cs="Times New Roman"/>
          <w:sz w:val="24"/>
          <w:szCs w:val="24"/>
        </w:rPr>
      </w:pPr>
      <w:ins w:id="49" w:author="Fatima Rodriguez" w:date="2017-12-17T12:37:00Z">
        <w:r w:rsidRPr="0077561C">
          <w:rPr>
            <w:rFonts w:ascii="Times New Roman" w:hAnsi="Times New Roman" w:cs="Times New Roman"/>
            <w:sz w:val="24"/>
            <w:szCs w:val="24"/>
            <w:rPrChange w:id="50" w:author="Fatima Rodriguez" w:date="2017-12-17T12:37:00Z">
              <w:rPr>
                <w:rFonts w:ascii="Times New Roman" w:hAnsi="Times New Roman" w:cs="Times New Roman"/>
                <w:b/>
                <w:sz w:val="24"/>
                <w:szCs w:val="24"/>
              </w:rPr>
            </w:rPrChange>
          </w:rPr>
          <w:t xml:space="preserve">Paragraph 2 – Findings in the context of current </w:t>
        </w:r>
        <w:r w:rsidR="003403D5">
          <w:rPr>
            <w:rFonts w:ascii="Times New Roman" w:hAnsi="Times New Roman" w:cs="Times New Roman"/>
            <w:sz w:val="24"/>
            <w:szCs w:val="24"/>
          </w:rPr>
          <w:t>literature/data on women in medicine (doesn</w:t>
        </w:r>
      </w:ins>
      <w:ins w:id="51" w:author="Fatima Rodriguez" w:date="2017-12-17T12:38:00Z">
        <w:r w:rsidR="003403D5">
          <w:rPr>
            <w:rFonts w:ascii="Times New Roman" w:hAnsi="Times New Roman" w:cs="Times New Roman"/>
            <w:sz w:val="24"/>
            <w:szCs w:val="24"/>
          </w:rPr>
          <w:t>’t have to be just cardiology)</w:t>
        </w:r>
      </w:ins>
    </w:p>
    <w:p w:rsidR="003403D5" w:rsidRDefault="003403D5">
      <w:pPr>
        <w:rPr>
          <w:ins w:id="52" w:author="Fatima Rodriguez" w:date="2017-12-17T12:40:00Z"/>
          <w:rFonts w:ascii="Times New Roman" w:hAnsi="Times New Roman" w:cs="Times New Roman"/>
          <w:sz w:val="24"/>
          <w:szCs w:val="24"/>
        </w:rPr>
      </w:pPr>
    </w:p>
    <w:p w:rsidR="003403D5" w:rsidRDefault="003403D5">
      <w:pPr>
        <w:rPr>
          <w:ins w:id="53" w:author="Fatima Rodriguez" w:date="2017-12-17T12:40:00Z"/>
          <w:rFonts w:ascii="Times New Roman" w:hAnsi="Times New Roman" w:cs="Times New Roman"/>
          <w:sz w:val="24"/>
          <w:szCs w:val="24"/>
        </w:rPr>
      </w:pPr>
      <w:ins w:id="54" w:author="Fatima Rodriguez" w:date="2017-12-17T12:40:00Z">
        <w:r>
          <w:rPr>
            <w:rFonts w:ascii="Times New Roman" w:hAnsi="Times New Roman" w:cs="Times New Roman"/>
            <w:sz w:val="24"/>
            <w:szCs w:val="24"/>
          </w:rPr>
          <w:t>Paragraph 3 – why we think we found what we did. Some ideas</w:t>
        </w:r>
      </w:ins>
    </w:p>
    <w:p w:rsidR="00000000" w:rsidRDefault="003403D5">
      <w:pPr>
        <w:pStyle w:val="ListParagraph"/>
        <w:numPr>
          <w:ilvl w:val="0"/>
          <w:numId w:val="1"/>
        </w:numPr>
        <w:rPr>
          <w:ins w:id="55" w:author="Fatima Rodriguez" w:date="2017-12-17T12:40:00Z"/>
          <w:rFonts w:ascii="Times New Roman" w:hAnsi="Times New Roman" w:cs="Times New Roman"/>
          <w:sz w:val="24"/>
          <w:szCs w:val="24"/>
        </w:rPr>
        <w:pPrChange w:id="56" w:author="Fatima Rodriguez" w:date="2017-12-17T12:40:00Z">
          <w:pPr/>
        </w:pPrChange>
      </w:pPr>
      <w:ins w:id="57" w:author="Fatima Rodriguez" w:date="2017-12-17T12:40:00Z">
        <w:r>
          <w:rPr>
            <w:rFonts w:ascii="Times New Roman" w:hAnsi="Times New Roman" w:cs="Times New Roman"/>
            <w:sz w:val="24"/>
            <w:szCs w:val="24"/>
          </w:rPr>
          <w:t xml:space="preserve">Women are underrepresented in cardiology, particularly academic cardiology </w:t>
        </w:r>
      </w:ins>
    </w:p>
    <w:p w:rsidR="00000000" w:rsidRDefault="003403D5">
      <w:pPr>
        <w:pStyle w:val="ListParagraph"/>
        <w:numPr>
          <w:ilvl w:val="0"/>
          <w:numId w:val="1"/>
        </w:numPr>
        <w:rPr>
          <w:ins w:id="58" w:author="Fatima Rodriguez" w:date="2017-12-17T12:41:00Z"/>
          <w:rFonts w:ascii="Times New Roman" w:hAnsi="Times New Roman" w:cs="Times New Roman"/>
          <w:sz w:val="24"/>
          <w:szCs w:val="24"/>
        </w:rPr>
        <w:pPrChange w:id="59" w:author="Fatima Rodriguez" w:date="2017-12-17T12:40:00Z">
          <w:pPr/>
        </w:pPrChange>
      </w:pPr>
      <w:ins w:id="60" w:author="Fatima Rodriguez" w:date="2017-12-17T12:40:00Z">
        <w:r>
          <w:rPr>
            <w:rFonts w:ascii="Times New Roman" w:hAnsi="Times New Roman" w:cs="Times New Roman"/>
            <w:sz w:val="24"/>
            <w:szCs w:val="24"/>
          </w:rPr>
          <w:t>Women may be more likely to publish in lower impact journals</w:t>
        </w:r>
      </w:ins>
    </w:p>
    <w:p w:rsidR="00000000" w:rsidRDefault="003403D5">
      <w:pPr>
        <w:pStyle w:val="ListParagraph"/>
        <w:numPr>
          <w:ilvl w:val="0"/>
          <w:numId w:val="1"/>
        </w:numPr>
        <w:rPr>
          <w:ins w:id="61" w:author="Fatima Rodriguez" w:date="2017-12-17T12:38:00Z"/>
          <w:rFonts w:ascii="Times New Roman" w:hAnsi="Times New Roman" w:cs="Times New Roman"/>
          <w:sz w:val="24"/>
          <w:szCs w:val="24"/>
          <w:rPrChange w:id="62" w:author="Fatima Rodriguez" w:date="2017-12-17T12:40:00Z">
            <w:rPr>
              <w:ins w:id="63" w:author="Fatima Rodriguez" w:date="2017-12-17T12:38:00Z"/>
            </w:rPr>
          </w:rPrChange>
        </w:rPr>
        <w:pPrChange w:id="64" w:author="Fatima Rodriguez" w:date="2017-12-17T12:40:00Z">
          <w:pPr/>
        </w:pPrChange>
      </w:pPr>
      <w:ins w:id="65" w:author="Fatima Rodriguez" w:date="2017-12-17T12:41:00Z">
        <w:r>
          <w:rPr>
            <w:rFonts w:ascii="Times New Roman" w:hAnsi="Times New Roman" w:cs="Times New Roman"/>
            <w:sz w:val="24"/>
            <w:szCs w:val="24"/>
          </w:rPr>
          <w:t>Women are more likely to be middle authors, correlating to lower likelihood of being in a position of power. Any data on this?</w:t>
        </w:r>
      </w:ins>
    </w:p>
    <w:p w:rsidR="003403D5" w:rsidRDefault="003403D5">
      <w:pPr>
        <w:rPr>
          <w:ins w:id="66" w:author="Fatima Rodriguez" w:date="2017-12-17T12:38:00Z"/>
          <w:rFonts w:ascii="Times New Roman" w:hAnsi="Times New Roman" w:cs="Times New Roman"/>
          <w:sz w:val="24"/>
          <w:szCs w:val="24"/>
        </w:rPr>
      </w:pPr>
      <w:ins w:id="67" w:author="Fatima Rodriguez" w:date="2017-12-17T12:38:00Z">
        <w:r>
          <w:rPr>
            <w:rFonts w:ascii="Times New Roman" w:hAnsi="Times New Roman" w:cs="Times New Roman"/>
            <w:sz w:val="24"/>
            <w:szCs w:val="24"/>
          </w:rPr>
          <w:t xml:space="preserve">Paragraph </w:t>
        </w:r>
      </w:ins>
      <w:ins w:id="68" w:author="Fatima Rodriguez" w:date="2017-12-17T12:43:00Z">
        <w:r>
          <w:rPr>
            <w:rFonts w:ascii="Times New Roman" w:hAnsi="Times New Roman" w:cs="Times New Roman"/>
            <w:sz w:val="24"/>
            <w:szCs w:val="24"/>
          </w:rPr>
          <w:t>4</w:t>
        </w:r>
      </w:ins>
      <w:ins w:id="69" w:author="Fatima Rodriguez" w:date="2017-12-17T12:38:00Z">
        <w:r>
          <w:rPr>
            <w:rFonts w:ascii="Times New Roman" w:hAnsi="Times New Roman" w:cs="Times New Roman"/>
            <w:sz w:val="24"/>
            <w:szCs w:val="24"/>
          </w:rPr>
          <w:t xml:space="preserve"> – what our study adds to the literature. We are specifically looking at a direct metric of academic success as measured by high-impact publications</w:t>
        </w:r>
      </w:ins>
      <w:ins w:id="70" w:author="Fatima Rodriguez" w:date="2017-12-17T12:41:00Z">
        <w:r>
          <w:rPr>
            <w:rFonts w:ascii="Times New Roman" w:hAnsi="Times New Roman" w:cs="Times New Roman"/>
            <w:sz w:val="24"/>
            <w:szCs w:val="24"/>
          </w:rPr>
          <w:t xml:space="preserve"> over time. We did find that the sex-gap in authorship has narrowed but persists over the study period </w:t>
        </w:r>
      </w:ins>
    </w:p>
    <w:p w:rsidR="003403D5" w:rsidRDefault="003403D5">
      <w:pPr>
        <w:rPr>
          <w:ins w:id="71" w:author="Fatima Rodriguez" w:date="2017-12-17T12:43:00Z"/>
          <w:rFonts w:ascii="Times New Roman" w:hAnsi="Times New Roman" w:cs="Times New Roman"/>
          <w:sz w:val="24"/>
          <w:szCs w:val="24"/>
        </w:rPr>
      </w:pPr>
      <w:ins w:id="72" w:author="Fatima Rodriguez" w:date="2017-12-17T12:43:00Z">
        <w:r>
          <w:rPr>
            <w:rFonts w:ascii="Times New Roman" w:hAnsi="Times New Roman" w:cs="Times New Roman"/>
            <w:sz w:val="24"/>
            <w:szCs w:val="24"/>
          </w:rPr>
          <w:t>Conclude with suggestions on how we can fix this important problem</w:t>
        </w:r>
      </w:ins>
    </w:p>
    <w:p w:rsidR="00000000" w:rsidRDefault="003403D5">
      <w:pPr>
        <w:pStyle w:val="ListParagraph"/>
        <w:numPr>
          <w:ilvl w:val="0"/>
          <w:numId w:val="1"/>
        </w:numPr>
        <w:rPr>
          <w:ins w:id="73" w:author="Fatima Rodriguez" w:date="2017-12-17T12:43:00Z"/>
          <w:rFonts w:ascii="Times New Roman" w:hAnsi="Times New Roman" w:cs="Times New Roman"/>
          <w:sz w:val="24"/>
          <w:szCs w:val="24"/>
        </w:rPr>
        <w:pPrChange w:id="74" w:author="Fatima Rodriguez" w:date="2017-12-17T12:43:00Z">
          <w:pPr/>
        </w:pPrChange>
      </w:pPr>
      <w:ins w:id="75" w:author="Fatima Rodriguez" w:date="2017-12-17T12:43:00Z">
        <w:r>
          <w:rPr>
            <w:rFonts w:ascii="Times New Roman" w:hAnsi="Times New Roman" w:cs="Times New Roman"/>
            <w:sz w:val="24"/>
            <w:szCs w:val="24"/>
          </w:rPr>
          <w:t>Improved mentorship</w:t>
        </w:r>
      </w:ins>
    </w:p>
    <w:p w:rsidR="00000000" w:rsidRDefault="003403D5">
      <w:pPr>
        <w:pStyle w:val="ListParagraph"/>
        <w:numPr>
          <w:ilvl w:val="0"/>
          <w:numId w:val="1"/>
        </w:numPr>
        <w:rPr>
          <w:ins w:id="76" w:author="Fatima Rodriguez" w:date="2017-12-17T12:24:00Z"/>
          <w:rFonts w:ascii="Times New Roman" w:hAnsi="Times New Roman" w:cs="Times New Roman"/>
          <w:sz w:val="24"/>
          <w:szCs w:val="24"/>
          <w:rPrChange w:id="77" w:author="Fatima Rodriguez" w:date="2017-12-17T12:43:00Z">
            <w:rPr>
              <w:ins w:id="78" w:author="Fatima Rodriguez" w:date="2017-12-17T12:24:00Z"/>
              <w:rFonts w:ascii="Times New Roman" w:hAnsi="Times New Roman" w:cs="Times New Roman"/>
              <w:b/>
              <w:sz w:val="24"/>
              <w:szCs w:val="24"/>
            </w:rPr>
          </w:rPrChange>
        </w:rPr>
        <w:pPrChange w:id="79" w:author="Fatima Rodriguez" w:date="2017-12-17T12:43:00Z">
          <w:pPr/>
        </w:pPrChange>
      </w:pPr>
      <w:ins w:id="80" w:author="Fatima Rodriguez" w:date="2017-12-17T12:43:00Z">
        <w:r>
          <w:rPr>
            <w:rFonts w:ascii="Times New Roman" w:hAnsi="Times New Roman" w:cs="Times New Roman"/>
            <w:sz w:val="24"/>
            <w:szCs w:val="24"/>
          </w:rPr>
          <w:t xml:space="preserve">Opportunities for promotions </w:t>
        </w:r>
      </w:ins>
    </w:p>
    <w:p w:rsidR="00C04155" w:rsidDel="003403D5" w:rsidRDefault="00C04155">
      <w:pPr>
        <w:rPr>
          <w:del w:id="81" w:author="Fatima Rodriguez" w:date="2017-12-17T12:38:00Z"/>
          <w:rFonts w:ascii="Times New Roman" w:hAnsi="Times New Roman" w:cs="Times New Roman"/>
          <w:b/>
          <w:sz w:val="24"/>
          <w:szCs w:val="24"/>
        </w:rPr>
      </w:pPr>
    </w:p>
    <w:p w:rsidR="00965E24" w:rsidDel="003403D5" w:rsidRDefault="00965E24">
      <w:pPr>
        <w:rPr>
          <w:del w:id="82" w:author="Fatima Rodriguez" w:date="2017-12-17T12:38:00Z"/>
          <w:rFonts w:ascii="Times New Roman" w:hAnsi="Times New Roman" w:cs="Times New Roman"/>
          <w:b/>
          <w:sz w:val="24"/>
          <w:szCs w:val="24"/>
        </w:rPr>
      </w:pPr>
      <w:moveFromRangeStart w:id="83" w:author="Fatima Rodriguez" w:date="2017-12-17T12:25:00Z" w:name="move501276865"/>
      <w:moveFrom w:id="84" w:author="Fatima Rodriguez" w:date="2017-12-17T12:25:00Z">
        <w:del w:id="85" w:author="Fatima Rodriguez" w:date="2017-12-17T12:38:00Z">
          <w:r w:rsidRPr="00086CFF" w:rsidDel="003403D5">
            <w:rPr>
              <w:rFonts w:ascii="Times New Roman" w:hAnsi="Times New Roman" w:cs="Times New Roman"/>
              <w:b/>
              <w:sz w:val="24"/>
              <w:szCs w:val="24"/>
            </w:rPr>
            <w:delText>Conclusions</w:delText>
          </w:r>
        </w:del>
      </w:moveFrom>
    </w:p>
    <w:moveFromRangeEnd w:id="83"/>
    <w:p w:rsidR="00C6346D" w:rsidRDefault="00C6346D">
      <w:pPr>
        <w:rPr>
          <w:rFonts w:ascii="Times New Roman" w:hAnsi="Times New Roman" w:cs="Times New Roman"/>
          <w:b/>
          <w:sz w:val="24"/>
          <w:szCs w:val="24"/>
        </w:rPr>
      </w:pPr>
    </w:p>
    <w:p w:rsidR="00C6346D" w:rsidRDefault="00C6346D">
      <w:pPr>
        <w:rPr>
          <w:rFonts w:ascii="Times New Roman" w:hAnsi="Times New Roman" w:cs="Times New Roman"/>
          <w:sz w:val="24"/>
          <w:szCs w:val="24"/>
        </w:rPr>
      </w:pPr>
      <w:r>
        <w:rPr>
          <w:rFonts w:ascii="Times New Roman" w:hAnsi="Times New Roman" w:cs="Times New Roman"/>
          <w:sz w:val="24"/>
          <w:szCs w:val="24"/>
        </w:rPr>
        <w:t>Our analysis has a few limitations</w:t>
      </w:r>
      <w:del w:id="86" w:author="Fatima Rodriguez" w:date="2017-12-17T12:39:00Z">
        <w:r w:rsidDel="003403D5">
          <w:rPr>
            <w:rFonts w:ascii="Times New Roman" w:hAnsi="Times New Roman" w:cs="Times New Roman"/>
            <w:sz w:val="24"/>
            <w:szCs w:val="24"/>
          </w:rPr>
          <w:delText>.</w:delText>
        </w:r>
      </w:del>
      <w:r>
        <w:rPr>
          <w:rFonts w:ascii="Times New Roman" w:hAnsi="Times New Roman" w:cs="Times New Roman"/>
          <w:sz w:val="24"/>
          <w:szCs w:val="24"/>
        </w:rPr>
        <w:t xml:space="preserve"> First, we only looked at three major cardiology journals to extrapolate trends in academic cardiology research. A significant body of literature exists outside of these three journals, however limitations of processing power and time narrowed the scope of this initial investigation. That said, JACC, Circulation, and Euro Heart J are among the longest running cardiology journals and cover a breadth of topics of interest in cardiology. </w:t>
      </w:r>
      <w:ins w:id="87" w:author="Fatima Rodriguez" w:date="2017-12-17T12:39:00Z">
        <w:r w:rsidR="003403D5">
          <w:rPr>
            <w:rFonts w:ascii="Times New Roman" w:hAnsi="Times New Roman" w:cs="Times New Roman"/>
            <w:sz w:val="24"/>
            <w:szCs w:val="24"/>
          </w:rPr>
          <w:t xml:space="preserve">Additionally, publication in these high-impact journals often reflects academic success and productivity. </w:t>
        </w:r>
      </w:ins>
      <w:r>
        <w:rPr>
          <w:rFonts w:ascii="Times New Roman" w:hAnsi="Times New Roman" w:cs="Times New Roman"/>
          <w:sz w:val="24"/>
          <w:szCs w:val="24"/>
        </w:rPr>
        <w:t xml:space="preserve">Second, many conventional East Asian first names were not able to be algorithmically matched to </w:t>
      </w:r>
      <w:del w:id="88" w:author="Fatima Rodriguez" w:date="2017-12-17T12:39:00Z">
        <w:r w:rsidDel="003403D5">
          <w:rPr>
            <w:rFonts w:ascii="Times New Roman" w:hAnsi="Times New Roman" w:cs="Times New Roman"/>
            <w:sz w:val="24"/>
            <w:szCs w:val="24"/>
          </w:rPr>
          <w:delText>gender</w:delText>
        </w:r>
      </w:del>
      <w:ins w:id="89" w:author="Fatima Rodriguez" w:date="2017-12-17T12:39:00Z">
        <w:r w:rsidR="003403D5">
          <w:rPr>
            <w:rFonts w:ascii="Times New Roman" w:hAnsi="Times New Roman" w:cs="Times New Roman"/>
            <w:sz w:val="24"/>
            <w:szCs w:val="24"/>
          </w:rPr>
          <w:t>sex</w:t>
        </w:r>
      </w:ins>
      <w:r>
        <w:rPr>
          <w:rFonts w:ascii="Times New Roman" w:hAnsi="Times New Roman" w:cs="Times New Roman"/>
          <w:sz w:val="24"/>
          <w:szCs w:val="24"/>
        </w:rPr>
        <w:t xml:space="preserve">. This analysis </w:t>
      </w:r>
      <w:del w:id="90" w:author="Ouyang, David" w:date="2018-01-10T16:27:00Z">
        <w:r w:rsidDel="00653FEA">
          <w:rPr>
            <w:rFonts w:ascii="Times New Roman" w:hAnsi="Times New Roman" w:cs="Times New Roman"/>
            <w:sz w:val="24"/>
            <w:szCs w:val="24"/>
          </w:rPr>
          <w:delText xml:space="preserve">would </w:delText>
        </w:r>
      </w:del>
      <w:r>
        <w:rPr>
          <w:rFonts w:ascii="Times New Roman" w:hAnsi="Times New Roman" w:cs="Times New Roman"/>
          <w:sz w:val="24"/>
          <w:szCs w:val="24"/>
        </w:rPr>
        <w:t>underestimate</w:t>
      </w:r>
      <w:ins w:id="91" w:author="Ouyang, David" w:date="2018-01-10T16:27:00Z">
        <w:r w:rsidR="00653FEA">
          <w:rPr>
            <w:rFonts w:ascii="Times New Roman" w:hAnsi="Times New Roman" w:cs="Times New Roman"/>
            <w:sz w:val="24"/>
            <w:szCs w:val="24"/>
          </w:rPr>
          <w:t>s</w:t>
        </w:r>
      </w:ins>
      <w:r>
        <w:rPr>
          <w:rFonts w:ascii="Times New Roman" w:hAnsi="Times New Roman" w:cs="Times New Roman"/>
          <w:sz w:val="24"/>
          <w:szCs w:val="24"/>
        </w:rPr>
        <w:t xml:space="preserve"> the representation of both male and female East Asian cardiologists, although we were still able to match 93.7% of all authorships. </w:t>
      </w:r>
    </w:p>
    <w:p w:rsidR="00C6346D" w:rsidRPr="00086CFF" w:rsidRDefault="00C6346D">
      <w:pPr>
        <w:rPr>
          <w:rFonts w:ascii="Times New Roman" w:hAnsi="Times New Roman" w:cs="Times New Roman"/>
          <w:b/>
          <w:sz w:val="24"/>
          <w:szCs w:val="24"/>
        </w:rPr>
      </w:pPr>
    </w:p>
    <w:p w:rsidR="006202DA" w:rsidRDefault="006202DA" w:rsidP="006202DA">
      <w:pPr>
        <w:rPr>
          <w:ins w:id="92" w:author="Fatima Rodriguez" w:date="2017-12-17T12:42:00Z"/>
          <w:rFonts w:ascii="Times New Roman" w:hAnsi="Times New Roman" w:cs="Times New Roman"/>
          <w:b/>
          <w:sz w:val="24"/>
          <w:szCs w:val="24"/>
        </w:rPr>
      </w:pPr>
      <w:moveToRangeStart w:id="93" w:author="Fatima Rodriguez" w:date="2017-12-17T12:25:00Z" w:name="move501276865"/>
      <w:moveTo w:id="94" w:author="Fatima Rodriguez" w:date="2017-12-17T12:25:00Z">
        <w:r w:rsidRPr="00086CFF">
          <w:rPr>
            <w:rFonts w:ascii="Times New Roman" w:hAnsi="Times New Roman" w:cs="Times New Roman"/>
            <w:b/>
            <w:sz w:val="24"/>
            <w:szCs w:val="24"/>
          </w:rPr>
          <w:t>Conclusions</w:t>
        </w:r>
      </w:moveTo>
    </w:p>
    <w:p w:rsidR="003403D5" w:rsidRPr="003403D5" w:rsidRDefault="003403D5" w:rsidP="006202DA">
      <w:pPr>
        <w:rPr>
          <w:rFonts w:ascii="Times New Roman" w:hAnsi="Times New Roman" w:cs="Times New Roman"/>
          <w:sz w:val="24"/>
          <w:szCs w:val="24"/>
          <w:rPrChange w:id="95" w:author="Fatima Rodriguez" w:date="2017-12-17T12:42:00Z">
            <w:rPr>
              <w:rFonts w:ascii="Times New Roman" w:hAnsi="Times New Roman" w:cs="Times New Roman"/>
              <w:b/>
              <w:sz w:val="24"/>
              <w:szCs w:val="24"/>
            </w:rPr>
          </w:rPrChange>
        </w:rPr>
      </w:pPr>
      <w:ins w:id="96" w:author="Fatima Rodriguez" w:date="2017-12-17T12:42:00Z">
        <w:r>
          <w:rPr>
            <w:rFonts w:ascii="Times New Roman" w:hAnsi="Times New Roman" w:cs="Times New Roman"/>
            <w:sz w:val="24"/>
            <w:szCs w:val="24"/>
          </w:rPr>
          <w:t>Using over 4 decades of publication data from the three top impact cardiovascular medicine journals, we found persistent disparities in the number of first and senior author publications for women. Women were also less likely to be represented in the list of the top 100 most prolific authors</w:t>
        </w:r>
      </w:ins>
      <w:bookmarkStart w:id="97" w:name="_GoBack"/>
      <w:bookmarkEnd w:id="97"/>
    </w:p>
    <w:moveToRangeEnd w:id="93"/>
    <w:p w:rsidR="00CD6E4C" w:rsidRPr="00086CFF" w:rsidRDefault="00CD6E4C">
      <w:pPr>
        <w:rPr>
          <w:rFonts w:ascii="Times New Roman" w:hAnsi="Times New Roman" w:cs="Times New Roman"/>
          <w:sz w:val="24"/>
          <w:szCs w:val="24"/>
        </w:rPr>
      </w:pPr>
    </w:p>
    <w:p w:rsidR="00CD6E4C" w:rsidRPr="00086CFF" w:rsidRDefault="00CD6E4C" w:rsidP="00CD6E4C">
      <w:pPr>
        <w:rPr>
          <w:rFonts w:ascii="Times New Roman" w:hAnsi="Times New Roman" w:cs="Times New Roman"/>
          <w:sz w:val="24"/>
          <w:szCs w:val="24"/>
        </w:rPr>
      </w:pPr>
    </w:p>
    <w:p w:rsidR="00CD6E4C" w:rsidRPr="00086CFF" w:rsidRDefault="00CD6E4C" w:rsidP="00CD6E4C">
      <w:pPr>
        <w:rPr>
          <w:rFonts w:ascii="Times New Roman" w:hAnsi="Times New Roman" w:cs="Times New Roman"/>
          <w:sz w:val="24"/>
          <w:szCs w:val="24"/>
        </w:rPr>
      </w:pPr>
      <w:r w:rsidRPr="00086CFF">
        <w:rPr>
          <w:rFonts w:ascii="Times New Roman" w:hAnsi="Times New Roman" w:cs="Times New Roman"/>
          <w:sz w:val="24"/>
          <w:szCs w:val="24"/>
        </w:rPr>
        <w:t>[1</w:t>
      </w:r>
      <w:r w:rsidR="0096560E" w:rsidRPr="00086CFF">
        <w:rPr>
          <w:rFonts w:ascii="Times New Roman" w:hAnsi="Times New Roman" w:cs="Times New Roman"/>
          <w:sz w:val="24"/>
          <w:szCs w:val="24"/>
        </w:rPr>
        <w:t>] https</w:t>
      </w:r>
      <w:r w:rsidRPr="00086CFF">
        <w:rPr>
          <w:rFonts w:ascii="Times New Roman" w:hAnsi="Times New Roman" w:cs="Times New Roman"/>
          <w:sz w:val="24"/>
          <w:szCs w:val="24"/>
        </w:rPr>
        <w:t>://www.aamc.org/data/workforce/reports/458766/2-2-chart.html</w:t>
      </w:r>
    </w:p>
    <w:p w:rsidR="00CD6E4C" w:rsidRPr="00086CFF" w:rsidRDefault="000D10BF">
      <w:pPr>
        <w:rPr>
          <w:rFonts w:ascii="Times New Roman" w:hAnsi="Times New Roman" w:cs="Times New Roman"/>
          <w:sz w:val="24"/>
          <w:szCs w:val="24"/>
        </w:rPr>
      </w:pPr>
      <w:r w:rsidRPr="00086CFF">
        <w:rPr>
          <w:rFonts w:ascii="Times New Roman" w:hAnsi="Times New Roman" w:cs="Times New Roman"/>
          <w:sz w:val="24"/>
          <w:szCs w:val="24"/>
        </w:rPr>
        <w:t xml:space="preserve">[2] </w:t>
      </w:r>
      <w:hyperlink r:id="rId8" w:history="1">
        <w:r w:rsidR="0072505E" w:rsidRPr="00086CFF">
          <w:rPr>
            <w:rStyle w:val="Hyperlink"/>
            <w:rFonts w:ascii="Times New Roman" w:hAnsi="Times New Roman" w:cs="Times New Roman"/>
            <w:color w:val="auto"/>
            <w:sz w:val="24"/>
            <w:szCs w:val="24"/>
          </w:rPr>
          <w:t>https://www.ncbi.nlm.nih.gov/pubmed/16855268</w:t>
        </w:r>
      </w:hyperlink>
    </w:p>
    <w:p w:rsidR="0072505E" w:rsidRPr="00086CFF" w:rsidRDefault="0072505E">
      <w:pPr>
        <w:rPr>
          <w:rFonts w:ascii="Times New Roman" w:hAnsi="Times New Roman" w:cs="Times New Roman"/>
          <w:sz w:val="24"/>
          <w:szCs w:val="24"/>
        </w:rPr>
      </w:pPr>
      <w:r w:rsidRPr="00086CFF">
        <w:rPr>
          <w:rFonts w:ascii="Times New Roman" w:hAnsi="Times New Roman" w:cs="Times New Roman"/>
          <w:sz w:val="24"/>
          <w:szCs w:val="24"/>
        </w:rPr>
        <w:t>[3]</w:t>
      </w:r>
      <w:hyperlink r:id="rId9" w:history="1">
        <w:r w:rsidRPr="00086CFF">
          <w:rPr>
            <w:rStyle w:val="Hyperlink"/>
            <w:rFonts w:ascii="Times New Roman" w:hAnsi="Times New Roman" w:cs="Times New Roman"/>
            <w:color w:val="auto"/>
            <w:sz w:val="24"/>
            <w:szCs w:val="24"/>
          </w:rPr>
          <w:t>https://www.ncbi.nlm.nih.gov/pubmed/10836916</w:t>
        </w:r>
      </w:hyperlink>
    </w:p>
    <w:p w:rsidR="0072505E" w:rsidRPr="00086CFF" w:rsidRDefault="0072505E">
      <w:pPr>
        <w:rPr>
          <w:rFonts w:ascii="Times New Roman" w:hAnsi="Times New Roman" w:cs="Times New Roman"/>
          <w:sz w:val="24"/>
          <w:szCs w:val="24"/>
        </w:rPr>
      </w:pPr>
      <w:r w:rsidRPr="00086CFF">
        <w:rPr>
          <w:rFonts w:ascii="Times New Roman" w:hAnsi="Times New Roman" w:cs="Times New Roman"/>
          <w:sz w:val="24"/>
          <w:szCs w:val="24"/>
        </w:rPr>
        <w:t>[4] https://jamanetwork.com/journals/jama/fullarticle/2521958</w:t>
      </w:r>
    </w:p>
    <w:p w:rsidR="0072505E" w:rsidRPr="00086CFF" w:rsidRDefault="0072505E" w:rsidP="00CD6E4C">
      <w:pPr>
        <w:rPr>
          <w:rFonts w:ascii="Times New Roman" w:hAnsi="Times New Roman" w:cs="Times New Roman"/>
          <w:sz w:val="24"/>
          <w:szCs w:val="24"/>
        </w:rPr>
      </w:pPr>
      <w:r w:rsidRPr="00086CFF">
        <w:rPr>
          <w:rFonts w:ascii="Times New Roman" w:hAnsi="Times New Roman" w:cs="Times New Roman"/>
          <w:sz w:val="24"/>
          <w:szCs w:val="24"/>
        </w:rPr>
        <w:t>[5]https://medicine.yale.edu/owm/Inadequate%20Progress%20for%20Women%20in%20Academic%20Medicine_214981_284_5_v1.pdf</w:t>
      </w:r>
    </w:p>
    <w:p w:rsidR="0072505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[6] </w:t>
      </w:r>
      <w:hyperlink r:id="rId10" w:history="1">
        <w:r w:rsidRPr="00086CFF">
          <w:rPr>
            <w:rStyle w:val="Hyperlink"/>
            <w:rFonts w:ascii="Times New Roman" w:hAnsi="Times New Roman" w:cs="Times New Roman"/>
            <w:color w:val="auto"/>
            <w:sz w:val="24"/>
            <w:szCs w:val="24"/>
          </w:rPr>
          <w:t>https://www.ncbi.nlm.nih.gov/pubmed/</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[7] </w:t>
      </w:r>
      <w:hyperlink r:id="rId11" w:history="1">
        <w:r w:rsidRPr="00086CFF">
          <w:rPr>
            <w:rStyle w:val="Hyperlink"/>
            <w:rFonts w:ascii="Times New Roman" w:hAnsi="Times New Roman" w:cs="Times New Roman"/>
            <w:color w:val="auto"/>
            <w:sz w:val="24"/>
            <w:szCs w:val="24"/>
          </w:rPr>
          <w:t>http://www.onlinejacc.org/</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[8] </w:t>
      </w:r>
      <w:hyperlink r:id="rId12" w:history="1">
        <w:r w:rsidRPr="00086CFF">
          <w:rPr>
            <w:rStyle w:val="Hyperlink"/>
            <w:rFonts w:ascii="Times New Roman" w:hAnsi="Times New Roman" w:cs="Times New Roman"/>
            <w:color w:val="auto"/>
            <w:sz w:val="24"/>
            <w:szCs w:val="24"/>
          </w:rPr>
          <w:t>http://circ.ahajournals.org/</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[9] </w:t>
      </w:r>
      <w:hyperlink r:id="rId13" w:history="1">
        <w:r w:rsidRPr="00086CFF">
          <w:rPr>
            <w:rStyle w:val="Hyperlink"/>
            <w:rFonts w:ascii="Times New Roman" w:hAnsi="Times New Roman" w:cs="Times New Roman"/>
            <w:color w:val="auto"/>
            <w:sz w:val="24"/>
            <w:szCs w:val="24"/>
          </w:rPr>
          <w:t>https://www.escardio.org/Journals/ESC-Journal-Family/European-Heart-Journal</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[10] </w:t>
      </w:r>
      <w:hyperlink r:id="rId14" w:history="1">
        <w:r w:rsidRPr="00086CFF">
          <w:rPr>
            <w:rStyle w:val="Hyperlink"/>
            <w:rFonts w:ascii="Times New Roman" w:hAnsi="Times New Roman" w:cs="Times New Roman"/>
            <w:color w:val="auto"/>
            <w:sz w:val="24"/>
            <w:szCs w:val="24"/>
          </w:rPr>
          <w:t>www.genderize.io</w:t>
        </w:r>
      </w:hyperlink>
    </w:p>
    <w:p w:rsidR="0096560E" w:rsidRDefault="00797402" w:rsidP="00CD6E4C">
      <w:pPr>
        <w:rPr>
          <w:rFonts w:ascii="Times New Roman" w:hAnsi="Times New Roman" w:cs="Times New Roman"/>
          <w:sz w:val="24"/>
          <w:szCs w:val="24"/>
        </w:rPr>
      </w:pPr>
      <w:r>
        <w:rPr>
          <w:rFonts w:ascii="Times New Roman" w:hAnsi="Times New Roman" w:cs="Times New Roman"/>
          <w:sz w:val="24"/>
          <w:szCs w:val="24"/>
        </w:rPr>
        <w:t xml:space="preserve">[11] </w:t>
      </w:r>
      <w:r w:rsidRPr="00797402">
        <w:rPr>
          <w:rFonts w:ascii="Times New Roman" w:hAnsi="Times New Roman" w:cs="Times New Roman"/>
          <w:sz w:val="24"/>
          <w:szCs w:val="24"/>
        </w:rPr>
        <w:t>https://cran.r-project.org/web/packages/ggplot2/citation.html</w:t>
      </w:r>
    </w:p>
    <w:p w:rsidR="00797402" w:rsidRPr="00086CFF" w:rsidRDefault="00797402" w:rsidP="00CD6E4C">
      <w:pPr>
        <w:rPr>
          <w:rFonts w:ascii="Times New Roman" w:hAnsi="Times New Roman" w:cs="Times New Roman"/>
          <w:sz w:val="24"/>
          <w:szCs w:val="24"/>
        </w:rPr>
      </w:pPr>
    </w:p>
    <w:p w:rsidR="0096560E" w:rsidRDefault="0096560E" w:rsidP="00CD6E4C">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b/>
          <w:sz w:val="24"/>
          <w:szCs w:val="24"/>
        </w:rPr>
      </w:pPr>
    </w:p>
    <w:p w:rsidR="008B6028" w:rsidRPr="00086CFF" w:rsidRDefault="008B6028">
      <w:pPr>
        <w:rPr>
          <w:rFonts w:ascii="Times New Roman" w:hAnsi="Times New Roman" w:cs="Times New Roman"/>
          <w:sz w:val="24"/>
          <w:szCs w:val="24"/>
        </w:rPr>
      </w:pPr>
    </w:p>
    <w:sectPr w:rsidR="008B6028" w:rsidRPr="00086CFF" w:rsidSect="00255D4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atima Rodriguez" w:date="2017-12-17T12:15:00Z" w:initials="FR">
    <w:p w:rsidR="00C04155" w:rsidRDefault="00C04155">
      <w:pPr>
        <w:pStyle w:val="CommentText"/>
      </w:pPr>
      <w:r>
        <w:rPr>
          <w:rStyle w:val="CommentReference"/>
        </w:rPr>
        <w:annotationRef/>
      </w:r>
      <w:r>
        <w:t>We should define what you mean by this. Impact factor? Are women more likely to publish in lower impact journals?</w:t>
      </w:r>
    </w:p>
  </w:comment>
  <w:comment w:id="1" w:author="Ouyang, David" w:date="2018-01-10T16:24:00Z" w:initials="OD">
    <w:p w:rsidR="00653FEA" w:rsidRDefault="00653FEA">
      <w:pPr>
        <w:pStyle w:val="CommentText"/>
      </w:pPr>
      <w:r>
        <w:rPr>
          <w:rStyle w:val="CommentReference"/>
        </w:rPr>
        <w:annotationRef/>
      </w:r>
      <w:r>
        <w:t xml:space="preserve">I used three top impact factor cards journals, would be a little time consuming to get more journals but not unreasonable if reviewers request that </w:t>
      </w:r>
    </w:p>
  </w:comment>
  <w:comment w:id="9" w:author="Fatima Rodriguez" w:date="2017-12-17T12:16:00Z" w:initials="FR">
    <w:p w:rsidR="00C04155" w:rsidRDefault="00C04155">
      <w:pPr>
        <w:pStyle w:val="CommentText"/>
      </w:pPr>
      <w:r>
        <w:rPr>
          <w:rStyle w:val="CommentReference"/>
        </w:rPr>
        <w:annotationRef/>
      </w:r>
      <w:r>
        <w:t>We should be more quantitative about this</w:t>
      </w:r>
    </w:p>
  </w:comment>
  <w:comment w:id="18" w:author="Fatima Rodriguez" w:date="2017-12-17T12:18:00Z" w:initials="FR">
    <w:p w:rsidR="00C04155" w:rsidRDefault="00C04155">
      <w:pPr>
        <w:pStyle w:val="CommentText"/>
      </w:pPr>
      <w:r>
        <w:rPr>
          <w:rStyle w:val="CommentReference"/>
        </w:rPr>
        <w:annotationRef/>
      </w:r>
      <w:r>
        <w:t xml:space="preserve">We have recent data about this from JACC showing that I think only 13% of practicing cardiologists are women. </w:t>
      </w:r>
    </w:p>
  </w:comment>
  <w:comment w:id="31" w:author="Fatima Rodriguez" w:date="2017-12-17T12:22:00Z" w:initials="FR">
    <w:p w:rsidR="00C04155" w:rsidRDefault="00C04155">
      <w:pPr>
        <w:pStyle w:val="CommentText"/>
      </w:pPr>
      <w:r>
        <w:rPr>
          <w:rStyle w:val="CommentReference"/>
        </w:rPr>
        <w:annotationRef/>
      </w:r>
      <w:r>
        <w:t>Keep consistent terminology throughout the paper</w:t>
      </w:r>
    </w:p>
  </w:comment>
  <w:comment w:id="33" w:author="Fatima Rodriguez" w:date="2017-12-17T12:36:00Z" w:initials="FR">
    <w:p w:rsidR="003403D5" w:rsidRDefault="003403D5">
      <w:pPr>
        <w:pStyle w:val="CommentText"/>
      </w:pPr>
      <w:r>
        <w:rPr>
          <w:rStyle w:val="CommentReference"/>
        </w:rPr>
        <w:annotationRef/>
      </w:r>
      <w:r>
        <w:t>Need more in this section</w:t>
      </w:r>
    </w:p>
    <w:p w:rsidR="003403D5" w:rsidRDefault="003403D5">
      <w:pPr>
        <w:pStyle w:val="CommentText"/>
      </w:pPr>
      <w:r>
        <w:t>Figure 1 – consort diagram of the study population</w:t>
      </w:r>
    </w:p>
    <w:p w:rsidR="003403D5" w:rsidRDefault="003403D5">
      <w:pPr>
        <w:pStyle w:val="CommentText"/>
      </w:pPr>
      <w:r>
        <w:t xml:space="preserve">Table 1 – articles by journal between men and women </w:t>
      </w:r>
    </w:p>
    <w:p w:rsidR="003403D5" w:rsidRDefault="003403D5">
      <w:pPr>
        <w:pStyle w:val="CommentText"/>
      </w:pPr>
      <w:r>
        <w:t>Figure 2 easy graphic showing differences in authorship</w:t>
      </w:r>
    </w:p>
    <w:p w:rsidR="003403D5" w:rsidRDefault="003403D5">
      <w:pPr>
        <w:pStyle w:val="CommentText"/>
      </w:pPr>
      <w:r>
        <w:t>Figure 3  the difference in the top 100 authors</w:t>
      </w:r>
    </w:p>
  </w:comment>
  <w:comment w:id="34" w:author="Fatima Rodriguez" w:date="2017-12-17T12:22:00Z" w:initials="FR">
    <w:p w:rsidR="00C04155" w:rsidRDefault="00C04155">
      <w:pPr>
        <w:pStyle w:val="CommentText"/>
      </w:pPr>
      <w:r>
        <w:rPr>
          <w:rStyle w:val="CommentReference"/>
        </w:rPr>
        <w:annotationRef/>
      </w:r>
      <w:r>
        <w:t>Does this mean you excluded review articles and editorials?</w:t>
      </w:r>
    </w:p>
    <w:p w:rsidR="00C04155" w:rsidRDefault="00C04155">
      <w:pPr>
        <w:pStyle w:val="CommentText"/>
      </w:pPr>
      <w:r>
        <w:t>Maybe we should have a flow diagram figure showing how we came up with the final study cohort</w:t>
      </w:r>
    </w:p>
  </w:comment>
  <w:comment w:id="35" w:author="Fatima Rodriguez" w:date="2017-12-17T12:23:00Z" w:initials="FR">
    <w:p w:rsidR="00C04155" w:rsidRDefault="00C04155">
      <w:pPr>
        <w:pStyle w:val="CommentText"/>
      </w:pPr>
      <w:r>
        <w:rPr>
          <w:rStyle w:val="CommentReference"/>
        </w:rPr>
        <w:annotationRef/>
      </w:r>
      <w:r>
        <w:t xml:space="preserve">Don’t start sentences with numbers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29897" w15:done="0"/>
  <w15:commentEx w15:paraId="686B0E83" w15:paraIdParent="2B029897" w15:done="0"/>
  <w15:commentEx w15:paraId="1DA49A45" w15:done="0"/>
  <w15:commentEx w15:paraId="4EBF127F" w15:done="0"/>
  <w15:commentEx w15:paraId="13356C47" w15:done="0"/>
  <w15:commentEx w15:paraId="60A18F13" w15:done="0"/>
  <w15:commentEx w15:paraId="1CE2E29C" w15:done="0"/>
  <w15:commentEx w15:paraId="471C33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29897" w16cid:durableId="1E00BC9B"/>
  <w16cid:commentId w16cid:paraId="686B0E83" w16cid:durableId="1E00BCBA"/>
  <w16cid:commentId w16cid:paraId="1DA49A45" w16cid:durableId="1E00BC9C"/>
  <w16cid:commentId w16cid:paraId="4EBF127F" w16cid:durableId="1E00BC9D"/>
  <w16cid:commentId w16cid:paraId="13356C47" w16cid:durableId="1E00BC9E"/>
  <w16cid:commentId w16cid:paraId="60A18F13" w16cid:durableId="1E00BC9F"/>
  <w16cid:commentId w16cid:paraId="1CE2E29C" w16cid:durableId="1E00BCA0"/>
  <w16cid:commentId w16cid:paraId="471C33D8" w16cid:durableId="1E00BCA1"/>
</w16cid:commentsId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Arial Unicode MS"/>
    <w:charset w:val="50"/>
    <w:family w:val="auto"/>
    <w:pitch w:val="variable"/>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D439E"/>
    <w:multiLevelType w:val="hybridMultilevel"/>
    <w:tmpl w:val="E996B0B0"/>
    <w:lvl w:ilvl="0" w:tplc="82A43E4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tima Rodriguez">
    <w15:presenceInfo w15:providerId="AD" w15:userId="S-1-5-21-2000478354-1844237615-1801674531-446897"/>
  </w15:person>
  <w15:person w15:author="Ouyang, David">
    <w15:presenceInfo w15:providerId="AD" w15:userId="S-1-5-21-1292407741-3760857420-1411248183-63221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compat>
    <w:useFELayout/>
  </w:compat>
  <w:rsids>
    <w:rsidRoot w:val="006D7BEA"/>
    <w:rsid w:val="00086CFF"/>
    <w:rsid w:val="000D10BF"/>
    <w:rsid w:val="00102448"/>
    <w:rsid w:val="001817E3"/>
    <w:rsid w:val="00255D4B"/>
    <w:rsid w:val="003403D5"/>
    <w:rsid w:val="00485CAD"/>
    <w:rsid w:val="004B661F"/>
    <w:rsid w:val="00541A45"/>
    <w:rsid w:val="005F26A3"/>
    <w:rsid w:val="006202DA"/>
    <w:rsid w:val="00653FEA"/>
    <w:rsid w:val="006B7E6C"/>
    <w:rsid w:val="006D7BEA"/>
    <w:rsid w:val="0072505E"/>
    <w:rsid w:val="0077561C"/>
    <w:rsid w:val="00797402"/>
    <w:rsid w:val="00853732"/>
    <w:rsid w:val="008B6028"/>
    <w:rsid w:val="0096560E"/>
    <w:rsid w:val="00965E24"/>
    <w:rsid w:val="00981DB3"/>
    <w:rsid w:val="00A14B2A"/>
    <w:rsid w:val="00A15024"/>
    <w:rsid w:val="00A27A72"/>
    <w:rsid w:val="00AF2147"/>
    <w:rsid w:val="00B305F7"/>
    <w:rsid w:val="00C04155"/>
    <w:rsid w:val="00C17A63"/>
    <w:rsid w:val="00C6346D"/>
    <w:rsid w:val="00C807C5"/>
    <w:rsid w:val="00CD6E4C"/>
    <w:rsid w:val="00D93600"/>
    <w:rsid w:val="00DD12C9"/>
    <w:rsid w:val="00DF1FC0"/>
    <w:rsid w:val="00E1337D"/>
    <w:rsid w:val="00EA5289"/>
    <w:rsid w:val="00FB7B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BEA"/>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602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C807C5"/>
    <w:rPr>
      <w:color w:val="0563C1" w:themeColor="hyperlink"/>
      <w:u w:val="single"/>
    </w:rPr>
  </w:style>
  <w:style w:type="character" w:styleId="CommentReference">
    <w:name w:val="annotation reference"/>
    <w:basedOn w:val="DefaultParagraphFont"/>
    <w:uiPriority w:val="99"/>
    <w:semiHidden/>
    <w:unhideWhenUsed/>
    <w:rsid w:val="00C04155"/>
    <w:rPr>
      <w:sz w:val="16"/>
      <w:szCs w:val="16"/>
    </w:rPr>
  </w:style>
  <w:style w:type="paragraph" w:styleId="CommentText">
    <w:name w:val="annotation text"/>
    <w:basedOn w:val="Normal"/>
    <w:link w:val="CommentTextChar"/>
    <w:uiPriority w:val="99"/>
    <w:semiHidden/>
    <w:unhideWhenUsed/>
    <w:rsid w:val="00C04155"/>
    <w:pPr>
      <w:spacing w:line="240" w:lineRule="auto"/>
    </w:pPr>
    <w:rPr>
      <w:sz w:val="20"/>
      <w:szCs w:val="20"/>
    </w:rPr>
  </w:style>
  <w:style w:type="character" w:customStyle="1" w:styleId="CommentTextChar">
    <w:name w:val="Comment Text Char"/>
    <w:basedOn w:val="DefaultParagraphFont"/>
    <w:link w:val="CommentText"/>
    <w:uiPriority w:val="99"/>
    <w:semiHidden/>
    <w:rsid w:val="00C0415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04155"/>
    <w:rPr>
      <w:b/>
      <w:bCs/>
    </w:rPr>
  </w:style>
  <w:style w:type="character" w:customStyle="1" w:styleId="CommentSubjectChar">
    <w:name w:val="Comment Subject Char"/>
    <w:basedOn w:val="CommentTextChar"/>
    <w:link w:val="CommentSubject"/>
    <w:uiPriority w:val="99"/>
    <w:semiHidden/>
    <w:rsid w:val="00C04155"/>
    <w:rPr>
      <w:rFonts w:eastAsiaTheme="minorHAnsi"/>
      <w:b/>
      <w:bCs/>
      <w:sz w:val="20"/>
      <w:szCs w:val="20"/>
      <w:lang w:eastAsia="en-US"/>
    </w:rPr>
  </w:style>
  <w:style w:type="paragraph" w:styleId="BalloonText">
    <w:name w:val="Balloon Text"/>
    <w:basedOn w:val="Normal"/>
    <w:link w:val="BalloonTextChar"/>
    <w:uiPriority w:val="99"/>
    <w:semiHidden/>
    <w:unhideWhenUsed/>
    <w:rsid w:val="00C041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155"/>
    <w:rPr>
      <w:rFonts w:ascii="Segoe UI" w:eastAsiaTheme="minorHAnsi" w:hAnsi="Segoe UI" w:cs="Segoe UI"/>
      <w:sz w:val="18"/>
      <w:szCs w:val="18"/>
      <w:lang w:eastAsia="en-US"/>
    </w:rPr>
  </w:style>
  <w:style w:type="paragraph" w:styleId="ListParagraph">
    <w:name w:val="List Paragraph"/>
    <w:basedOn w:val="Normal"/>
    <w:uiPriority w:val="34"/>
    <w:qFormat/>
    <w:rsid w:val="003403D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16855268" TargetMode="External"/><Relationship Id="rId13" Type="http://schemas.openxmlformats.org/officeDocument/2006/relationships/hyperlink" Target="https://www.escardio.org/Journals/ESC-Journal-Family/European-Heart-Journal"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r-project.org" TargetMode="External"/><Relationship Id="rId12" Type="http://schemas.openxmlformats.org/officeDocument/2006/relationships/hyperlink" Target="http://circ.ahajournals.org/" TargetMode="External"/><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onlinejacc.org/" TargetMode="External"/><Relationship Id="rId5" Type="http://schemas.openxmlformats.org/officeDocument/2006/relationships/hyperlink" Target="mailto:frodrigu@stanford.edu" TargetMode="External"/><Relationship Id="rId15" Type="http://schemas.openxmlformats.org/officeDocument/2006/relationships/fontTable" Target="fontTable.xml"/><Relationship Id="rId10" Type="http://schemas.openxmlformats.org/officeDocument/2006/relationships/hyperlink" Target="https://www.ncbi.nlm.nih.gov/pubmed/"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s://www.ncbi.nlm.nih.gov/pubmed/10836916" TargetMode="External"/><Relationship Id="rId14" Type="http://schemas.openxmlformats.org/officeDocument/2006/relationships/hyperlink" Target="http://www.genderiz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2</cp:revision>
  <dcterms:created xsi:type="dcterms:W3CDTF">2018-01-14T05:13:00Z</dcterms:created>
  <dcterms:modified xsi:type="dcterms:W3CDTF">2018-01-14T05:13:00Z</dcterms:modified>
</cp:coreProperties>
</file>