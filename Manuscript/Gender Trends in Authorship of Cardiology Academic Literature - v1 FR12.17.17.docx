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086CFF"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Trends in Authorship of Cardiology Academic Literature – A </w:t>
      </w:r>
      <w:r w:rsidR="00541A45" w:rsidRPr="00086CFF">
        <w:rPr>
          <w:rFonts w:ascii="Times New Roman" w:hAnsi="Times New Roman" w:cs="Times New Roman"/>
          <w:b/>
          <w:sz w:val="24"/>
          <w:szCs w:val="24"/>
        </w:rPr>
        <w:t>40-Year</w:t>
      </w:r>
      <w:r w:rsidRPr="00086CFF">
        <w:rPr>
          <w:rFonts w:ascii="Times New Roman" w:hAnsi="Times New Roman" w:cs="Times New Roman"/>
          <w:b/>
          <w:sz w:val="24"/>
          <w:szCs w:val="24"/>
        </w:rPr>
        <w:t xml:space="preserve"> Perspective</w:t>
      </w:r>
    </w:p>
    <w:p w:rsidR="008B6028" w:rsidRPr="00086CFF" w:rsidRDefault="008B6028" w:rsidP="008B6028">
      <w:pPr>
        <w:pStyle w:val="NormalWeb"/>
        <w:spacing w:before="0" w:beforeAutospacing="0" w:after="160" w:afterAutospacing="0"/>
      </w:pPr>
      <w:r w:rsidRPr="00086CFF">
        <w:t>David Ouyang MD</w:t>
      </w:r>
      <w:r w:rsidRPr="00086CFF">
        <w:rPr>
          <w:vertAlign w:val="superscript"/>
        </w:rPr>
        <w:t>1</w:t>
      </w:r>
      <w:r w:rsidRPr="00086CFF">
        <w:t>, David Sing MD</w:t>
      </w:r>
      <w:r w:rsidR="00CD6E4C" w:rsidRPr="00086CFF">
        <w:rPr>
          <w:vertAlign w:val="superscript"/>
        </w:rPr>
        <w:t>2</w:t>
      </w:r>
      <w:r w:rsidRPr="00086CFF">
        <w:t>, Rebecca Tisdale MD</w:t>
      </w:r>
      <w:r w:rsidR="00CD6E4C" w:rsidRPr="00086CFF">
        <w:rPr>
          <w:vertAlign w:val="superscript"/>
        </w:rPr>
        <w:t>1</w:t>
      </w:r>
      <w:r w:rsidRPr="00086CFF">
        <w:t>, Sonia Shah</w:t>
      </w:r>
      <w:r w:rsidR="00CD6E4C" w:rsidRPr="00086CFF">
        <w:rPr>
          <w:vertAlign w:val="superscript"/>
        </w:rPr>
        <w:t>1</w:t>
      </w:r>
      <w:r w:rsidRPr="00086CFF">
        <w:t>, Robert Harrington MD</w:t>
      </w:r>
      <w:r w:rsidRPr="00086CFF">
        <w:rPr>
          <w:vertAlign w:val="superscript"/>
        </w:rPr>
        <w:t>1</w:t>
      </w:r>
      <w:r w:rsidRPr="00086CFF">
        <w:t>, Fatima Rodriguez MD MPH</w:t>
      </w:r>
      <w:r w:rsidRPr="00086CFF">
        <w:rPr>
          <w:vertAlign w:val="superscript"/>
        </w:rPr>
        <w:t>1</w:t>
      </w:r>
    </w:p>
    <w:p w:rsidR="008B6028" w:rsidRPr="00086CFF" w:rsidRDefault="008B6028" w:rsidP="008B6028">
      <w:pPr>
        <w:pStyle w:val="NormalWeb"/>
        <w:spacing w:before="0" w:beforeAutospacing="0" w:after="160" w:afterAutospacing="0"/>
      </w:pPr>
      <w:r w:rsidRPr="00086CFF">
        <w:rPr>
          <w:vertAlign w:val="superscript"/>
        </w:rPr>
        <w:t>1</w:t>
      </w:r>
      <w:r w:rsidRPr="00086CFF">
        <w:t>Department of Internal Medicine, Stanford University School of Medicine, Stanford, CA USA</w:t>
      </w:r>
    </w:p>
    <w:p w:rsidR="008B6028" w:rsidRPr="00086CFF" w:rsidRDefault="008B6028" w:rsidP="008B6028">
      <w:pPr>
        <w:pStyle w:val="NormalWeb"/>
        <w:spacing w:before="0" w:beforeAutospacing="0" w:after="160" w:afterAutospacing="0"/>
      </w:pPr>
      <w:r w:rsidRPr="00086CFF">
        <w:rPr>
          <w:vertAlign w:val="superscript"/>
        </w:rPr>
        <w:t>2</w:t>
      </w:r>
      <w:r w:rsidRPr="00086CFF">
        <w:t xml:space="preserve">Department of </w:t>
      </w:r>
      <w:r w:rsidR="00CD6E4C" w:rsidRPr="00086CFF">
        <w:t>Orthopedic Surgery</w:t>
      </w:r>
      <w:r w:rsidRPr="00086CFF">
        <w:t xml:space="preserve">, </w:t>
      </w:r>
      <w:r w:rsidR="00CD6E4C" w:rsidRPr="00086CFF">
        <w:t xml:space="preserve">Boston Medical Center, Boston, MA USA. </w:t>
      </w:r>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w:t>
      </w:r>
      <w:r w:rsidR="00485CAD">
        <w:t xml:space="preserve"> and Dr. Rodriguez</w:t>
      </w:r>
      <w:r w:rsidRPr="00086CFF">
        <w:t xml:space="preserve">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w:t>
      </w:r>
      <w:r w:rsidR="006B7E6C">
        <w:t>Ouyang,</w:t>
      </w:r>
      <w:r w:rsidRPr="00086CFF">
        <w:t xml:space="preserve"> Sing</w:t>
      </w:r>
      <w:r w:rsidR="00CD6E4C" w:rsidRPr="00086CFF">
        <w:t>,</w:t>
      </w:r>
      <w:r w:rsidRPr="00086CFF">
        <w:t xml:space="preserve">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5"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Default="00C807C5" w:rsidP="008B6028">
      <w:pPr>
        <w:rPr>
          <w:rFonts w:ascii="Times New Roman" w:hAnsi="Times New Roman" w:cs="Times New Roman"/>
          <w:sz w:val="24"/>
          <w:szCs w:val="24"/>
          <w:shd w:val="clear" w:color="auto" w:fill="FFFFFF"/>
        </w:rPr>
      </w:pPr>
    </w:p>
    <w:p w:rsidR="00DF1FC0" w:rsidRPr="00086CFF" w:rsidRDefault="00DF1FC0" w:rsidP="008B6028">
      <w:pPr>
        <w:rPr>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lastRenderedPageBreak/>
        <w:t>Abstract</w:t>
      </w: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w:t>
      </w:r>
      <w:commentRangeStart w:id="0"/>
      <w:r w:rsidRPr="00086CFF">
        <w:rPr>
          <w:rFonts w:ascii="Times New Roman" w:hAnsi="Times New Roman" w:cs="Times New Roman"/>
          <w:sz w:val="24"/>
          <w:szCs w:val="24"/>
          <w:shd w:val="clear" w:color="auto" w:fill="FFFFFF"/>
        </w:rPr>
        <w:t xml:space="preserve">prominent </w:t>
      </w:r>
      <w:commentRangeEnd w:id="0"/>
      <w:r w:rsidR="00C04155">
        <w:rPr>
          <w:rStyle w:val="CommentReference"/>
        </w:rPr>
        <w:commentReference w:id="0"/>
      </w:r>
      <w:r w:rsidRPr="00086CFF">
        <w:rPr>
          <w:rFonts w:ascii="Times New Roman" w:hAnsi="Times New Roman" w:cs="Times New Roman"/>
          <w:sz w:val="24"/>
          <w:szCs w:val="24"/>
          <w:shd w:val="clear" w:color="auto" w:fill="FFFFFF"/>
        </w:rPr>
        <w:t xml:space="preserve">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54,355 primary research articles. Female authors </w:t>
      </w:r>
      <w:del w:id="1" w:author="Fatima Rodriguez" w:date="2017-12-17T12:16:00Z">
        <w:r w:rsidR="00102448" w:rsidDel="00C04155">
          <w:rPr>
            <w:rFonts w:ascii="Times New Roman" w:hAnsi="Times New Roman" w:cs="Times New Roman"/>
            <w:sz w:val="24"/>
            <w:szCs w:val="24"/>
            <w:shd w:val="clear" w:color="auto" w:fill="FFFFFF"/>
          </w:rPr>
          <w:delText>acco</w:delText>
        </w:r>
        <w:r w:rsidR="00797402" w:rsidDel="00C04155">
          <w:rPr>
            <w:rFonts w:ascii="Times New Roman" w:hAnsi="Times New Roman" w:cs="Times New Roman"/>
            <w:sz w:val="24"/>
            <w:szCs w:val="24"/>
            <w:shd w:val="clear" w:color="auto" w:fill="FFFFFF"/>
          </w:rPr>
          <w:delText xml:space="preserve">unting </w:delText>
        </w:r>
      </w:del>
      <w:ins w:id="2" w:author="Fatima Rodriguez" w:date="2017-12-17T12:16:00Z">
        <w:r w:rsidR="00C04155">
          <w:rPr>
            <w:rFonts w:ascii="Times New Roman" w:hAnsi="Times New Roman" w:cs="Times New Roman"/>
            <w:sz w:val="24"/>
            <w:szCs w:val="24"/>
            <w:shd w:val="clear" w:color="auto" w:fill="FFFFFF"/>
          </w:rPr>
          <w:t>accounted</w:t>
        </w:r>
      </w:ins>
      <w:r w:rsidR="00797402">
        <w:rPr>
          <w:rFonts w:ascii="Times New Roman" w:hAnsi="Times New Roman" w:cs="Times New Roman"/>
          <w:sz w:val="24"/>
          <w:szCs w:val="24"/>
          <w:shd w:val="clear" w:color="auto" w:fill="FFFFFF"/>
        </w:rPr>
        <w:t xml:space="preserve">for 33.1% of all authors, however </w:t>
      </w:r>
      <w:ins w:id="3" w:author="Fatima Rodriguez" w:date="2017-12-17T12:16:00Z">
        <w:r w:rsidR="00C04155">
          <w:rPr>
            <w:rFonts w:ascii="Times New Roman" w:hAnsi="Times New Roman" w:cs="Times New Roman"/>
            <w:sz w:val="24"/>
            <w:szCs w:val="24"/>
            <w:shd w:val="clear" w:color="auto" w:fill="FFFFFF"/>
          </w:rPr>
          <w:t xml:space="preserve">they presented </w:t>
        </w:r>
      </w:ins>
      <w:r w:rsidR="00797402">
        <w:rPr>
          <w:rFonts w:ascii="Times New Roman" w:hAnsi="Times New Roman" w:cs="Times New Roman"/>
          <w:sz w:val="24"/>
          <w:szCs w:val="24"/>
          <w:shd w:val="clear" w:color="auto" w:fill="FFFFFF"/>
        </w:rPr>
        <w:t xml:space="preserve">only 5% of the top 100 most prolific authors. </w:t>
      </w:r>
      <w:commentRangeStart w:id="4"/>
      <w:r w:rsidR="00797402">
        <w:rPr>
          <w:rFonts w:ascii="Times New Roman" w:hAnsi="Times New Roman" w:cs="Times New Roman"/>
          <w:sz w:val="24"/>
          <w:szCs w:val="24"/>
          <w:shd w:val="clear" w:color="auto" w:fill="FFFFFF"/>
        </w:rPr>
        <w:t xml:space="preserve">Female first authorship and senior authorship has </w:t>
      </w:r>
      <w:commentRangeEnd w:id="4"/>
      <w:r w:rsidR="00C04155">
        <w:rPr>
          <w:rStyle w:val="CommentReference"/>
        </w:rPr>
        <w:commentReference w:id="4"/>
      </w:r>
      <w:r w:rsidR="00797402">
        <w:rPr>
          <w:rFonts w:ascii="Times New Roman" w:hAnsi="Times New Roman" w:cs="Times New Roman"/>
          <w:sz w:val="24"/>
          <w:szCs w:val="24"/>
          <w:shd w:val="clear" w:color="auto" w:fill="FFFFFF"/>
        </w:rPr>
        <w:t xml:space="preserve">increased over time, but senior authorship rates lag behind first authorship rates.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ins w:id="5" w:author="Fatima Rodriguez" w:date="2017-12-17T12:17:00Z">
        <w:r w:rsidR="00C04155">
          <w:rPr>
            <w:rFonts w:ascii="Times New Roman" w:hAnsi="Times New Roman" w:cs="Times New Roman"/>
            <w:sz w:val="24"/>
            <w:szCs w:val="24"/>
            <w:shd w:val="clear" w:color="auto" w:fill="FFFFFF"/>
          </w:rPr>
          <w:t xml:space="preserve">Using a large database of published manuscripts, we found that </w:t>
        </w:r>
      </w:ins>
      <w:del w:id="6" w:author="Fatima Rodriguez" w:date="2017-12-17T12:17:00Z">
        <w:r w:rsidR="00797402" w:rsidDel="00C04155">
          <w:rPr>
            <w:rFonts w:ascii="Times New Roman" w:hAnsi="Times New Roman" w:cs="Times New Roman"/>
            <w:sz w:val="24"/>
            <w:szCs w:val="24"/>
            <w:shd w:val="clear" w:color="auto" w:fill="FFFFFF"/>
          </w:rPr>
          <w:delText>F</w:delText>
        </w:r>
      </w:del>
      <w:proofErr w:type="spellStart"/>
      <w:r w:rsidR="00797402">
        <w:rPr>
          <w:rFonts w:ascii="Times New Roman" w:hAnsi="Times New Roman" w:cs="Times New Roman"/>
          <w:sz w:val="24"/>
          <w:szCs w:val="24"/>
          <w:shd w:val="clear" w:color="auto" w:fill="FFFFFF"/>
        </w:rPr>
        <w:t>emale</w:t>
      </w:r>
      <w:proofErr w:type="spellEnd"/>
      <w:r w:rsidR="00797402">
        <w:rPr>
          <w:rFonts w:ascii="Times New Roman" w:hAnsi="Times New Roman" w:cs="Times New Roman"/>
          <w:sz w:val="24"/>
          <w:szCs w:val="24"/>
          <w:shd w:val="clear" w:color="auto" w:fill="FFFFFF"/>
        </w:rPr>
        <w:t xml:space="preserve"> representation in cardiology research has increased over the last four decades</w:t>
      </w:r>
      <w:ins w:id="7" w:author="Fatima Rodriguez" w:date="2017-12-17T12:17:00Z">
        <w:r w:rsidR="00C04155">
          <w:rPr>
            <w:rFonts w:ascii="Times New Roman" w:hAnsi="Times New Roman" w:cs="Times New Roman"/>
            <w:sz w:val="24"/>
            <w:szCs w:val="24"/>
            <w:shd w:val="clear" w:color="auto" w:fill="FFFFFF"/>
          </w:rPr>
          <w:t>.H</w:t>
        </w:r>
      </w:ins>
      <w:del w:id="8" w:author="Fatima Rodriguez" w:date="2017-12-17T12:17:00Z">
        <w:r w:rsidR="00797402" w:rsidDel="00C04155">
          <w:rPr>
            <w:rFonts w:ascii="Times New Roman" w:hAnsi="Times New Roman" w:cs="Times New Roman"/>
            <w:sz w:val="24"/>
            <w:szCs w:val="24"/>
            <w:shd w:val="clear" w:color="auto" w:fill="FFFFFF"/>
          </w:rPr>
          <w:delText>h</w:delText>
        </w:r>
      </w:del>
      <w:r w:rsidR="00797402">
        <w:rPr>
          <w:rFonts w:ascii="Times New Roman" w:hAnsi="Times New Roman" w:cs="Times New Roman"/>
          <w:sz w:val="24"/>
          <w:szCs w:val="24"/>
          <w:shd w:val="clear" w:color="auto" w:fill="FFFFFF"/>
        </w:rPr>
        <w:t xml:space="preserve">owever there is still disproportionate underrepresentation in 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w:t>
      </w:r>
      <w:ins w:id="9" w:author="Fatima Rodriguez" w:date="2017-12-17T12:35:00Z">
        <w:r w:rsidR="006202DA">
          <w:rPr>
            <w:rFonts w:ascii="Times New Roman" w:hAnsi="Times New Roman" w:cs="Times New Roman"/>
            <w:sz w:val="24"/>
            <w:szCs w:val="24"/>
          </w:rPr>
          <w:t>yet represent only 13% of the cardiology workforce. Even fewer women are choosing careers in academic cardiology.</w:t>
        </w:r>
      </w:ins>
      <w:del w:id="10" w:author="Fatima Rodriguez" w:date="2017-12-17T12:35:00Z">
        <w:r w:rsidRPr="00086CFF" w:rsidDel="006202DA">
          <w:rPr>
            <w:rFonts w:ascii="Times New Roman" w:hAnsi="Times New Roman" w:cs="Times New Roman"/>
            <w:sz w:val="24"/>
            <w:szCs w:val="24"/>
          </w:rPr>
          <w:delText xml:space="preserve">however there is still significant underrepresentation of women in cardiology both in clinical practice and </w:delText>
        </w:r>
        <w:commentRangeStart w:id="11"/>
        <w:r w:rsidRPr="00086CFF" w:rsidDel="006202DA">
          <w:rPr>
            <w:rFonts w:ascii="Times New Roman" w:hAnsi="Times New Roman" w:cs="Times New Roman"/>
            <w:sz w:val="24"/>
            <w:szCs w:val="24"/>
          </w:rPr>
          <w:delText>in training</w:delText>
        </w:r>
        <w:commentRangeEnd w:id="11"/>
        <w:r w:rsidR="00C04155" w:rsidDel="006202DA">
          <w:rPr>
            <w:rStyle w:val="CommentReference"/>
          </w:rPr>
          <w:commentReference w:id="11"/>
        </w:r>
        <w:r w:rsidRPr="00086CFF" w:rsidDel="006202DA">
          <w:rPr>
            <w:rFonts w:ascii="Times New Roman" w:hAnsi="Times New Roman" w:cs="Times New Roman"/>
            <w:sz w:val="24"/>
            <w:szCs w:val="24"/>
          </w:rPr>
          <w:delText xml:space="preserve">. </w:delText>
        </w:r>
      </w:del>
      <w:ins w:id="12" w:author="Fatima Rodriguez" w:date="2017-12-17T12:32:00Z">
        <w:r w:rsidR="006202DA">
          <w:rPr>
            <w:rFonts w:ascii="Times New Roman" w:hAnsi="Times New Roman" w:cs="Times New Roman"/>
            <w:sz w:val="24"/>
            <w:szCs w:val="24"/>
          </w:rPr>
          <w:t>.</w:t>
        </w:r>
      </w:ins>
      <w:r w:rsidRPr="00086CFF">
        <w:rPr>
          <w:rFonts w:ascii="Times New Roman" w:hAnsi="Times New Roman" w:cs="Times New Roman"/>
          <w:sz w:val="24"/>
          <w:szCs w:val="24"/>
        </w:rPr>
        <w:t xml:space="preserve">Among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0D10BF"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w:t>
      </w:r>
      <w:ins w:id="13" w:author="Fatima Rodriguez" w:date="2017-12-17T12:19:00Z">
        <w:r w:rsidR="00C04155">
          <w:rPr>
            <w:rFonts w:ascii="Times New Roman" w:hAnsi="Times New Roman" w:cs="Times New Roman"/>
            <w:sz w:val="24"/>
            <w:szCs w:val="24"/>
          </w:rPr>
          <w:t>-</w:t>
        </w:r>
      </w:ins>
      <w:del w:id="14" w:author="Fatima Rodriguez" w:date="2017-12-17T12:19:00Z">
        <w:r w:rsidRPr="00086CFF" w:rsidDel="00C04155">
          <w:rPr>
            <w:rFonts w:ascii="Times New Roman" w:hAnsi="Times New Roman" w:cs="Times New Roman"/>
            <w:sz w:val="24"/>
            <w:szCs w:val="24"/>
          </w:rPr>
          <w:delText>;</w:delText>
        </w:r>
      </w:del>
      <w:r w:rsidRPr="00086CFF">
        <w:rPr>
          <w:rFonts w:ascii="Times New Roman" w:hAnsi="Times New Roman" w:cs="Times New Roman"/>
          <w:sz w:val="24"/>
          <w:szCs w:val="24"/>
        </w:rPr>
        <w:t xml:space="preserve">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w:t>
      </w:r>
      <w:ins w:id="15" w:author="Fatima Rodriguez" w:date="2017-12-17T12:20:00Z">
        <w:r w:rsidR="00C04155">
          <w:rPr>
            <w:rFonts w:ascii="Times New Roman" w:hAnsi="Times New Roman" w:cs="Times New Roman"/>
            <w:sz w:val="24"/>
            <w:szCs w:val="24"/>
          </w:rPr>
          <w:t xml:space="preserve">&lt;Insert sentence of why we are specifically looking at authorship. Ex. Academic productivity is often measured by peer-reviewed publications. </w:t>
        </w:r>
      </w:ins>
      <w:ins w:id="16" w:author="Fatima Rodriguez" w:date="2017-12-17T12:21:00Z">
        <w:r w:rsidR="00C04155">
          <w:rPr>
            <w:rFonts w:ascii="Times New Roman" w:hAnsi="Times New Roman" w:cs="Times New Roman"/>
            <w:sz w:val="24"/>
            <w:szCs w:val="24"/>
          </w:rPr>
          <w:t>First and senior authorship in particular represents…</w:t>
        </w:r>
      </w:ins>
      <w:r w:rsidR="00D93600" w:rsidRPr="00086CFF">
        <w:rPr>
          <w:rFonts w:ascii="Times New Roman" w:hAnsi="Times New Roman" w:cs="Times New Roman"/>
          <w:sz w:val="24"/>
          <w:szCs w:val="24"/>
        </w:rPr>
        <w:t xml:space="preserve">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DF1FC0" w:rsidRDefault="00DF1FC0">
      <w:pPr>
        <w:rPr>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t>Methods</w:t>
      </w:r>
    </w:p>
    <w:p w:rsidR="00541A45" w:rsidRPr="00086CFF" w:rsidRDefault="0096560E">
      <w:pPr>
        <w:rPr>
          <w:rFonts w:ascii="Times New Roman" w:hAnsi="Times New Roman" w:cs="Times New Roman"/>
          <w:i/>
          <w:sz w:val="24"/>
          <w:szCs w:val="24"/>
        </w:rPr>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 xml:space="preserve">PubMed is an online database of over 27 million citations of medical literature developed and maintained by the National Center for Biotechnology Information (NCBI) at the US National Library of Medicine [6]. </w:t>
      </w:r>
      <w:r w:rsidR="00541A45" w:rsidRPr="00086CFF">
        <w:rPr>
          <w:rFonts w:ascii="Times New Roman" w:hAnsi="Times New Roman" w:cs="Times New Roman"/>
          <w:sz w:val="24"/>
          <w:szCs w:val="24"/>
        </w:rPr>
        <w:t>From Pubmed, articles published from 1980 to 2017 in the Journal of the American College of Cardiology (JACC), Circulation, and European Heart Journal were identified</w:t>
      </w:r>
      <w:r w:rsidRPr="00086CFF">
        <w:rPr>
          <w:rFonts w:ascii="Times New Roman" w:hAnsi="Times New Roman" w:cs="Times New Roman"/>
          <w:sz w:val="24"/>
          <w:szCs w:val="24"/>
        </w:rPr>
        <w:t xml:space="preserve"> [7-9]</w:t>
      </w:r>
      <w:r w:rsidR="00541A45" w:rsidRPr="00086CFF">
        <w:rPr>
          <w:rFonts w:ascii="Times New Roman" w:hAnsi="Times New Roman" w:cs="Times New Roman"/>
          <w:sz w:val="24"/>
          <w:szCs w:val="24"/>
        </w:rPr>
        <w:t xml:space="preserve">. Citation data such as PubMed ID, article type, article title, date of publication, and authorship list was obtained. </w:t>
      </w:r>
      <w:r w:rsidR="00086CFF">
        <w:rPr>
          <w:rFonts w:ascii="Times New Roman" w:hAnsi="Times New Roman" w:cs="Times New Roman"/>
          <w:sz w:val="24"/>
          <w:szCs w:val="24"/>
        </w:rPr>
        <w:t xml:space="preserve">From all journal articles, </w:t>
      </w:r>
      <w:r w:rsidRPr="00086CFF">
        <w:rPr>
          <w:rFonts w:ascii="Times New Roman" w:hAnsi="Times New Roman" w:cs="Times New Roman"/>
          <w:sz w:val="24"/>
          <w:szCs w:val="24"/>
        </w:rPr>
        <w:t xml:space="preserve">primary research articles were included for analysis.  </w:t>
      </w:r>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 xml:space="preserve">Authors were categorized as first, middle, or senior authorsbased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 xml:space="preserve">For all authors with a completefirst name listed, </w:t>
      </w:r>
      <w:del w:id="17" w:author="Fatima Rodriguez" w:date="2017-12-17T12:22:00Z">
        <w:r w:rsidRPr="00086CFF" w:rsidDel="00C04155">
          <w:rPr>
            <w:rFonts w:ascii="Times New Roman" w:hAnsi="Times New Roman" w:cs="Times New Roman"/>
            <w:sz w:val="24"/>
            <w:szCs w:val="24"/>
          </w:rPr>
          <w:delText>gender</w:delText>
        </w:r>
      </w:del>
      <w:commentRangeStart w:id="18"/>
      <w:ins w:id="19" w:author="Fatima Rodriguez" w:date="2017-12-17T12:22:00Z">
        <w:r w:rsidR="00C04155">
          <w:rPr>
            <w:rFonts w:ascii="Times New Roman" w:hAnsi="Times New Roman" w:cs="Times New Roman"/>
            <w:sz w:val="24"/>
            <w:szCs w:val="24"/>
          </w:rPr>
          <w:t>sex</w:t>
        </w:r>
        <w:commentRangeEnd w:id="18"/>
        <w:r w:rsidR="00C04155">
          <w:rPr>
            <w:rStyle w:val="CommentReference"/>
          </w:rPr>
          <w:commentReference w:id="18"/>
        </w:r>
      </w:ins>
      <w:r w:rsidRPr="00086CFF">
        <w:rPr>
          <w:rFonts w:ascii="Times New Roman" w:hAnsi="Times New Roman" w:cs="Times New Roman"/>
          <w:sz w:val="24"/>
          <w:szCs w:val="24"/>
        </w:rPr>
        <w:t xml:space="preserve">was determined by matching first nameusing an online database containing 216,286 distinct namesacross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7"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CD6E4C" w:rsidRDefault="00965E24">
      <w:pPr>
        <w:rPr>
          <w:rFonts w:ascii="Times New Roman" w:hAnsi="Times New Roman" w:cs="Times New Roman"/>
          <w:b/>
          <w:sz w:val="24"/>
          <w:szCs w:val="24"/>
        </w:rPr>
      </w:pPr>
      <w:commentRangeStart w:id="20"/>
      <w:r w:rsidRPr="00086CFF">
        <w:rPr>
          <w:rFonts w:ascii="Times New Roman" w:hAnsi="Times New Roman" w:cs="Times New Roman"/>
          <w:b/>
          <w:sz w:val="24"/>
          <w:szCs w:val="24"/>
        </w:rPr>
        <w:t>Results</w:t>
      </w:r>
      <w:commentRangeEnd w:id="20"/>
      <w:r w:rsidR="003403D5">
        <w:rPr>
          <w:rStyle w:val="CommentReference"/>
        </w:rPr>
        <w:commentReference w:id="20"/>
      </w:r>
    </w:p>
    <w:p w:rsidR="00AF2147" w:rsidRDefault="00086CFF" w:rsidP="00A15024">
      <w:pPr>
        <w:rPr>
          <w:rFonts w:ascii="Times New Roman" w:hAnsi="Times New Roman" w:cs="Times New Roman"/>
          <w:sz w:val="24"/>
          <w:szCs w:val="24"/>
        </w:rPr>
      </w:pPr>
      <w:r>
        <w:rPr>
          <w:rFonts w:ascii="Times New Roman" w:hAnsi="Times New Roman" w:cs="Times New Roman"/>
          <w:sz w:val="24"/>
          <w:szCs w:val="24"/>
        </w:rPr>
        <w:t xml:space="preserve">We identified 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commentRangeStart w:id="21"/>
      <w:r>
        <w:rPr>
          <w:rFonts w:ascii="Times New Roman" w:hAnsi="Times New Roman" w:cs="Times New Roman"/>
          <w:sz w:val="24"/>
          <w:szCs w:val="24"/>
        </w:rPr>
        <w:t>.</w:t>
      </w:r>
      <w:r w:rsidR="005F26A3">
        <w:rPr>
          <w:rFonts w:ascii="Times New Roman" w:hAnsi="Times New Roman" w:cs="Times New Roman"/>
          <w:sz w:val="24"/>
          <w:szCs w:val="24"/>
        </w:rPr>
        <w:t>54,355</w:t>
      </w:r>
      <w:r>
        <w:rPr>
          <w:rFonts w:ascii="Times New Roman" w:hAnsi="Times New Roman" w:cs="Times New Roman"/>
          <w:sz w:val="24"/>
          <w:szCs w:val="24"/>
        </w:rPr>
        <w:t xml:space="preserve"> articles were primary research articles</w:t>
      </w:r>
      <w:commentRangeEnd w:id="21"/>
      <w:r w:rsidR="00C04155">
        <w:rPr>
          <w:rStyle w:val="CommentReference"/>
        </w:rPr>
        <w:commentReference w:id="21"/>
      </w:r>
      <w:r w:rsidR="00DF1FC0">
        <w:rPr>
          <w:rFonts w:ascii="Times New Roman" w:hAnsi="Times New Roman" w:cs="Times New Roman"/>
          <w:sz w:val="24"/>
          <w:szCs w:val="24"/>
        </w:rPr>
        <w:t xml:space="preserve">. </w:t>
      </w:r>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r w:rsidR="00C17A63">
        <w:rPr>
          <w:rFonts w:ascii="Times New Roman" w:hAnsi="Times New Roman" w:cs="Times New Roman"/>
          <w:sz w:val="24"/>
          <w:szCs w:val="24"/>
        </w:rPr>
        <w:t xml:space="preserve">there were </w:t>
      </w:r>
      <w:r w:rsidR="00AF2147">
        <w:rPr>
          <w:rFonts w:ascii="Times New Roman" w:hAnsi="Times New Roman" w:cs="Times New Roman"/>
          <w:sz w:val="24"/>
          <w:szCs w:val="24"/>
        </w:rPr>
        <w:t xml:space="preserve">78,558 </w:t>
      </w:r>
      <w:r w:rsidR="00C17A63">
        <w:rPr>
          <w:rFonts w:ascii="Times New Roman" w:hAnsi="Times New Roman" w:cs="Times New Roman"/>
          <w:sz w:val="24"/>
          <w:szCs w:val="24"/>
        </w:rPr>
        <w:t xml:space="preserve">unique </w:t>
      </w:r>
      <w:r w:rsidR="00DF1FC0">
        <w:rPr>
          <w:rFonts w:ascii="Times New Roman" w:hAnsi="Times New Roman" w:cs="Times New Roman"/>
          <w:sz w:val="24"/>
          <w:szCs w:val="24"/>
        </w:rPr>
        <w:t>authors</w:t>
      </w:r>
      <w:r w:rsidR="00C17A63">
        <w:rPr>
          <w:rFonts w:ascii="Times New Roman" w:hAnsi="Times New Roman" w:cs="Times New Roman"/>
          <w:sz w:val="24"/>
          <w:szCs w:val="24"/>
        </w:rPr>
        <w:t xml:space="preserve">. </w:t>
      </w:r>
      <w:r w:rsidR="00AF2147">
        <w:rPr>
          <w:rFonts w:ascii="Times New Roman" w:hAnsi="Times New Roman" w:cs="Times New Roman"/>
          <w:sz w:val="24"/>
          <w:szCs w:val="24"/>
        </w:rPr>
        <w:t>In the queried journals, the authors had a median of 1 article (IQR 1 - 3 articles). The top 100 authors</w:t>
      </w:r>
      <w:r w:rsidR="00A15024">
        <w:rPr>
          <w:rFonts w:ascii="Times New Roman" w:hAnsi="Times New Roman" w:cs="Times New Roman"/>
          <w:sz w:val="24"/>
          <w:szCs w:val="24"/>
        </w:rPr>
        <w:t xml:space="preserve"> published a median of 130 articles each (IQR 114.8 - 161.2 articles), however t</w:t>
      </w:r>
      <w:r w:rsidR="00AF2147">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sidR="00AF2147">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authors (Supplemental Table 1). </w:t>
      </w:r>
    </w:p>
    <w:p w:rsidR="00A15024" w:rsidRDefault="00A15024">
      <w:pPr>
        <w:rPr>
          <w:rFonts w:ascii="Times New Roman" w:hAnsi="Times New Roman" w:cs="Times New Roman"/>
          <w:sz w:val="24"/>
          <w:szCs w:val="24"/>
        </w:rPr>
      </w:pPr>
      <w:commentRangeStart w:id="22"/>
      <w:r w:rsidRPr="00A15024">
        <w:rPr>
          <w:rFonts w:ascii="Times New Roman" w:hAnsi="Times New Roman" w:cs="Times New Roman"/>
          <w:sz w:val="24"/>
          <w:szCs w:val="24"/>
        </w:rPr>
        <w:t>257</w:t>
      </w:r>
      <w:r>
        <w:rPr>
          <w:rFonts w:ascii="Times New Roman" w:hAnsi="Times New Roman" w:cs="Times New Roman"/>
          <w:sz w:val="24"/>
          <w:szCs w:val="24"/>
        </w:rPr>
        <w:t>,</w:t>
      </w:r>
      <w:r w:rsidRPr="00A15024">
        <w:rPr>
          <w:rFonts w:ascii="Times New Roman" w:hAnsi="Times New Roman" w:cs="Times New Roman"/>
          <w:sz w:val="24"/>
          <w:szCs w:val="24"/>
        </w:rPr>
        <w:t>328</w:t>
      </w:r>
      <w:commentRangeEnd w:id="22"/>
      <w:r w:rsidR="00C04155">
        <w:rPr>
          <w:rStyle w:val="CommentReference"/>
        </w:rPr>
        <w:commentReference w:id="22"/>
      </w:r>
      <w:r>
        <w:rPr>
          <w:rFonts w:ascii="Times New Roman" w:hAnsi="Times New Roman" w:cs="Times New Roman"/>
          <w:sz w:val="24"/>
          <w:szCs w:val="24"/>
        </w:rPr>
        <w:t xml:space="preserve">(93.7%) authorships were matched </w:t>
      </w:r>
      <w:r w:rsidR="00C6346D">
        <w:rPr>
          <w:rFonts w:ascii="Times New Roman" w:hAnsi="Times New Roman" w:cs="Times New Roman"/>
          <w:sz w:val="24"/>
          <w:szCs w:val="24"/>
        </w:rPr>
        <w:t>to</w:t>
      </w:r>
      <w:del w:id="23" w:author="Fatima Rodriguez" w:date="2017-12-17T12:23:00Z">
        <w:r w:rsidDel="00C04155">
          <w:rPr>
            <w:rFonts w:ascii="Times New Roman" w:hAnsi="Times New Roman" w:cs="Times New Roman"/>
            <w:sz w:val="24"/>
            <w:szCs w:val="24"/>
          </w:rPr>
          <w:delText>gender</w:delText>
        </w:r>
      </w:del>
      <w:ins w:id="24" w:author="Fatima Rodriguez" w:date="2017-12-17T12:23:00Z">
        <w:r w:rsidR="00C04155">
          <w:rPr>
            <w:rFonts w:ascii="Times New Roman" w:hAnsi="Times New Roman" w:cs="Times New Roman"/>
            <w:sz w:val="24"/>
            <w:szCs w:val="24"/>
          </w:rPr>
          <w:t>sex</w:t>
        </w:r>
      </w:ins>
      <w:r>
        <w:rPr>
          <w:rFonts w:ascii="Times New Roman" w:hAnsi="Times New Roman" w:cs="Times New Roman"/>
          <w:sz w:val="24"/>
          <w:szCs w:val="24"/>
        </w:rPr>
        <w:t xml:space="preserve">. </w:t>
      </w:r>
      <w:r w:rsidR="00A14B2A">
        <w:rPr>
          <w:rFonts w:ascii="Times New Roman" w:hAnsi="Times New Roman" w:cs="Times New Roman"/>
          <w:sz w:val="24"/>
          <w:szCs w:val="24"/>
        </w:rPr>
        <w:t xml:space="preserve">Of 71,345 uniquely identified authors, 23,629 (33.1%) were female. </w:t>
      </w:r>
      <w:r w:rsidR="005F26A3">
        <w:rPr>
          <w:rFonts w:ascii="Times New Roman" w:hAnsi="Times New Roman" w:cs="Times New Roman"/>
          <w:sz w:val="24"/>
          <w:szCs w:val="24"/>
        </w:rPr>
        <w:t>With increasing number of publications, there was a higher proportion of male authors (Figure 1).</w:t>
      </w:r>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C04155">
      <w:pPr>
        <w:rPr>
          <w:ins w:id="25" w:author="Fatima Rodriguez" w:date="2017-12-17T12:37:00Z"/>
          <w:rFonts w:ascii="Times New Roman" w:hAnsi="Times New Roman" w:cs="Times New Roman"/>
          <w:b/>
          <w:sz w:val="24"/>
          <w:szCs w:val="24"/>
        </w:rPr>
      </w:pPr>
      <w:ins w:id="26" w:author="Fatima Rodriguez" w:date="2017-12-17T12:24:00Z">
        <w:r>
          <w:rPr>
            <w:rFonts w:ascii="Times New Roman" w:hAnsi="Times New Roman" w:cs="Times New Roman"/>
            <w:b/>
            <w:sz w:val="24"/>
            <w:szCs w:val="24"/>
          </w:rPr>
          <w:t>Discussion</w:t>
        </w:r>
      </w:ins>
    </w:p>
    <w:p w:rsidR="003403D5" w:rsidRPr="003403D5" w:rsidRDefault="002B6510">
      <w:pPr>
        <w:rPr>
          <w:ins w:id="27" w:author="Fatima Rodriguez" w:date="2017-12-17T12:37:00Z"/>
          <w:rFonts w:ascii="Times New Roman" w:hAnsi="Times New Roman" w:cs="Times New Roman"/>
          <w:sz w:val="24"/>
          <w:szCs w:val="24"/>
          <w:rPrChange w:id="28" w:author="Fatima Rodriguez" w:date="2017-12-17T12:37:00Z">
            <w:rPr>
              <w:ins w:id="29" w:author="Fatima Rodriguez" w:date="2017-12-17T12:37:00Z"/>
              <w:rFonts w:ascii="Times New Roman" w:hAnsi="Times New Roman" w:cs="Times New Roman"/>
              <w:b/>
              <w:sz w:val="24"/>
              <w:szCs w:val="24"/>
            </w:rPr>
          </w:rPrChange>
        </w:rPr>
      </w:pPr>
      <w:ins w:id="30" w:author="Fatima Rodriguez" w:date="2017-12-17T12:37:00Z">
        <w:r w:rsidRPr="002B6510">
          <w:rPr>
            <w:rFonts w:ascii="Times New Roman" w:hAnsi="Times New Roman" w:cs="Times New Roman"/>
            <w:sz w:val="24"/>
            <w:szCs w:val="24"/>
            <w:rPrChange w:id="31" w:author="Fatima Rodriguez" w:date="2017-12-17T12:37:00Z">
              <w:rPr>
                <w:rFonts w:ascii="Times New Roman" w:hAnsi="Times New Roman" w:cs="Times New Roman"/>
                <w:b/>
                <w:sz w:val="24"/>
                <w:szCs w:val="24"/>
              </w:rPr>
            </w:rPrChange>
          </w:rPr>
          <w:t>Paragraph 1 – summarize findings</w:t>
        </w:r>
      </w:ins>
    </w:p>
    <w:p w:rsidR="003403D5" w:rsidRPr="003403D5" w:rsidRDefault="003403D5">
      <w:pPr>
        <w:rPr>
          <w:ins w:id="32" w:author="Fatima Rodriguez" w:date="2017-12-17T12:37:00Z"/>
          <w:rFonts w:ascii="Times New Roman" w:hAnsi="Times New Roman" w:cs="Times New Roman"/>
          <w:sz w:val="24"/>
          <w:szCs w:val="24"/>
          <w:rPrChange w:id="33" w:author="Fatima Rodriguez" w:date="2017-12-17T12:37:00Z">
            <w:rPr>
              <w:ins w:id="34" w:author="Fatima Rodriguez" w:date="2017-12-17T12:37:00Z"/>
              <w:rFonts w:ascii="Times New Roman" w:hAnsi="Times New Roman" w:cs="Times New Roman"/>
              <w:b/>
              <w:sz w:val="24"/>
              <w:szCs w:val="24"/>
            </w:rPr>
          </w:rPrChange>
        </w:rPr>
      </w:pPr>
    </w:p>
    <w:p w:rsidR="003403D5" w:rsidRDefault="002B6510">
      <w:pPr>
        <w:rPr>
          <w:ins w:id="35" w:author="Fatima Rodriguez" w:date="2017-12-17T12:38:00Z"/>
          <w:rFonts w:ascii="Times New Roman" w:hAnsi="Times New Roman" w:cs="Times New Roman"/>
          <w:sz w:val="24"/>
          <w:szCs w:val="24"/>
        </w:rPr>
      </w:pPr>
      <w:ins w:id="36" w:author="Fatima Rodriguez" w:date="2017-12-17T12:37:00Z">
        <w:r w:rsidRPr="002B6510">
          <w:rPr>
            <w:rFonts w:ascii="Times New Roman" w:hAnsi="Times New Roman" w:cs="Times New Roman"/>
            <w:sz w:val="24"/>
            <w:szCs w:val="24"/>
            <w:rPrChange w:id="37" w:author="Fatima Rodriguez" w:date="2017-12-17T12:37:00Z">
              <w:rPr>
                <w:rFonts w:ascii="Times New Roman" w:hAnsi="Times New Roman" w:cs="Times New Roman"/>
                <w:b/>
                <w:sz w:val="24"/>
                <w:szCs w:val="24"/>
              </w:rPr>
            </w:rPrChange>
          </w:rPr>
          <w:t xml:space="preserve">Paragraph 2 – Findings in the context of current </w:t>
        </w:r>
        <w:r w:rsidR="003403D5">
          <w:rPr>
            <w:rFonts w:ascii="Times New Roman" w:hAnsi="Times New Roman" w:cs="Times New Roman"/>
            <w:sz w:val="24"/>
            <w:szCs w:val="24"/>
          </w:rPr>
          <w:t>literature/data on women in medicine (doesn</w:t>
        </w:r>
      </w:ins>
      <w:ins w:id="38" w:author="Fatima Rodriguez" w:date="2017-12-17T12:38:00Z">
        <w:r w:rsidR="003403D5">
          <w:rPr>
            <w:rFonts w:ascii="Times New Roman" w:hAnsi="Times New Roman" w:cs="Times New Roman"/>
            <w:sz w:val="24"/>
            <w:szCs w:val="24"/>
          </w:rPr>
          <w:t>’t have to be just cardiology)</w:t>
        </w:r>
      </w:ins>
    </w:p>
    <w:p w:rsidR="003403D5" w:rsidRDefault="003403D5">
      <w:pPr>
        <w:rPr>
          <w:ins w:id="39" w:author="Fatima Rodriguez" w:date="2017-12-17T12:40:00Z"/>
          <w:rFonts w:ascii="Times New Roman" w:hAnsi="Times New Roman" w:cs="Times New Roman"/>
          <w:sz w:val="24"/>
          <w:szCs w:val="24"/>
        </w:rPr>
      </w:pPr>
    </w:p>
    <w:p w:rsidR="003403D5" w:rsidRDefault="003403D5">
      <w:pPr>
        <w:rPr>
          <w:ins w:id="40" w:author="Fatima Rodriguez" w:date="2017-12-17T12:40:00Z"/>
          <w:rFonts w:ascii="Times New Roman" w:hAnsi="Times New Roman" w:cs="Times New Roman"/>
          <w:sz w:val="24"/>
          <w:szCs w:val="24"/>
        </w:rPr>
      </w:pPr>
      <w:ins w:id="41" w:author="Fatima Rodriguez" w:date="2017-12-17T12:40:00Z">
        <w:r>
          <w:rPr>
            <w:rFonts w:ascii="Times New Roman" w:hAnsi="Times New Roman" w:cs="Times New Roman"/>
            <w:sz w:val="24"/>
            <w:szCs w:val="24"/>
          </w:rPr>
          <w:t>Paragraph 3 – why we think we found what we did. Some ideas</w:t>
        </w:r>
      </w:ins>
    </w:p>
    <w:p w:rsidR="00000000" w:rsidRDefault="003403D5">
      <w:pPr>
        <w:pStyle w:val="ListParagraph"/>
        <w:numPr>
          <w:ilvl w:val="0"/>
          <w:numId w:val="1"/>
        </w:numPr>
        <w:rPr>
          <w:ins w:id="42" w:author="Fatima Rodriguez" w:date="2017-12-17T12:40:00Z"/>
          <w:rFonts w:ascii="Times New Roman" w:hAnsi="Times New Roman" w:cs="Times New Roman"/>
          <w:sz w:val="24"/>
          <w:szCs w:val="24"/>
        </w:rPr>
        <w:pPrChange w:id="43" w:author="Fatima Rodriguez" w:date="2017-12-17T12:40:00Z">
          <w:pPr/>
        </w:pPrChange>
      </w:pPr>
      <w:ins w:id="44" w:author="Fatima Rodriguez" w:date="2017-12-17T12:40:00Z">
        <w:r>
          <w:rPr>
            <w:rFonts w:ascii="Times New Roman" w:hAnsi="Times New Roman" w:cs="Times New Roman"/>
            <w:sz w:val="24"/>
            <w:szCs w:val="24"/>
          </w:rPr>
          <w:t xml:space="preserve">Women are underrepresented in cardiology, particularly academic cardiology </w:t>
        </w:r>
      </w:ins>
    </w:p>
    <w:p w:rsidR="00000000" w:rsidRDefault="003403D5">
      <w:pPr>
        <w:pStyle w:val="ListParagraph"/>
        <w:numPr>
          <w:ilvl w:val="0"/>
          <w:numId w:val="1"/>
        </w:numPr>
        <w:rPr>
          <w:ins w:id="45" w:author="Fatima Rodriguez" w:date="2017-12-17T12:41:00Z"/>
          <w:rFonts w:ascii="Times New Roman" w:hAnsi="Times New Roman" w:cs="Times New Roman"/>
          <w:sz w:val="24"/>
          <w:szCs w:val="24"/>
        </w:rPr>
        <w:pPrChange w:id="46" w:author="Fatima Rodriguez" w:date="2017-12-17T12:40:00Z">
          <w:pPr/>
        </w:pPrChange>
      </w:pPr>
      <w:ins w:id="47" w:author="Fatima Rodriguez" w:date="2017-12-17T12:40:00Z">
        <w:r>
          <w:rPr>
            <w:rFonts w:ascii="Times New Roman" w:hAnsi="Times New Roman" w:cs="Times New Roman"/>
            <w:sz w:val="24"/>
            <w:szCs w:val="24"/>
          </w:rPr>
          <w:t>Women may be more likely to publish in lower impact journals</w:t>
        </w:r>
      </w:ins>
    </w:p>
    <w:p w:rsidR="00000000" w:rsidRDefault="003403D5">
      <w:pPr>
        <w:pStyle w:val="ListParagraph"/>
        <w:numPr>
          <w:ilvl w:val="0"/>
          <w:numId w:val="1"/>
        </w:numPr>
        <w:rPr>
          <w:ins w:id="48" w:author="Fatima Rodriguez" w:date="2017-12-17T12:38:00Z"/>
          <w:rFonts w:ascii="Times New Roman" w:hAnsi="Times New Roman" w:cs="Times New Roman"/>
          <w:sz w:val="24"/>
          <w:szCs w:val="24"/>
          <w:rPrChange w:id="49" w:author="Fatima Rodriguez" w:date="2017-12-17T12:40:00Z">
            <w:rPr>
              <w:ins w:id="50" w:author="Fatima Rodriguez" w:date="2017-12-17T12:38:00Z"/>
            </w:rPr>
          </w:rPrChange>
        </w:rPr>
        <w:pPrChange w:id="51" w:author="Fatima Rodriguez" w:date="2017-12-17T12:40:00Z">
          <w:pPr/>
        </w:pPrChange>
      </w:pPr>
      <w:ins w:id="52" w:author="Fatima Rodriguez" w:date="2017-12-17T12:41:00Z">
        <w:r>
          <w:rPr>
            <w:rFonts w:ascii="Times New Roman" w:hAnsi="Times New Roman" w:cs="Times New Roman"/>
            <w:sz w:val="24"/>
            <w:szCs w:val="24"/>
          </w:rPr>
          <w:t>Women are more likely to be middle authors, correlating to lower likelihood of being in a position of power. Any data on this?</w:t>
        </w:r>
      </w:ins>
    </w:p>
    <w:p w:rsidR="003403D5" w:rsidRDefault="003403D5">
      <w:pPr>
        <w:rPr>
          <w:ins w:id="53" w:author="Fatima Rodriguez" w:date="2017-12-17T12:38:00Z"/>
          <w:rFonts w:ascii="Times New Roman" w:hAnsi="Times New Roman" w:cs="Times New Roman"/>
          <w:sz w:val="24"/>
          <w:szCs w:val="24"/>
        </w:rPr>
      </w:pPr>
      <w:ins w:id="54" w:author="Fatima Rodriguez" w:date="2017-12-17T12:38:00Z">
        <w:r>
          <w:rPr>
            <w:rFonts w:ascii="Times New Roman" w:hAnsi="Times New Roman" w:cs="Times New Roman"/>
            <w:sz w:val="24"/>
            <w:szCs w:val="24"/>
          </w:rPr>
          <w:t xml:space="preserve">Paragraph </w:t>
        </w:r>
      </w:ins>
      <w:ins w:id="55" w:author="Fatima Rodriguez" w:date="2017-12-17T12:43:00Z">
        <w:r>
          <w:rPr>
            <w:rFonts w:ascii="Times New Roman" w:hAnsi="Times New Roman" w:cs="Times New Roman"/>
            <w:sz w:val="24"/>
            <w:szCs w:val="24"/>
          </w:rPr>
          <w:t>4</w:t>
        </w:r>
      </w:ins>
      <w:ins w:id="56" w:author="Fatima Rodriguez" w:date="2017-12-17T12:38:00Z">
        <w:r>
          <w:rPr>
            <w:rFonts w:ascii="Times New Roman" w:hAnsi="Times New Roman" w:cs="Times New Roman"/>
            <w:sz w:val="24"/>
            <w:szCs w:val="24"/>
          </w:rPr>
          <w:t xml:space="preserve"> – what our study adds to the literature. We are specifically looking at a direct metric of academic success as measured by high-impact publications</w:t>
        </w:r>
      </w:ins>
      <w:ins w:id="57" w:author="Fatima Rodriguez" w:date="2017-12-17T12:41:00Z">
        <w:r>
          <w:rPr>
            <w:rFonts w:ascii="Times New Roman" w:hAnsi="Times New Roman" w:cs="Times New Roman"/>
            <w:sz w:val="24"/>
            <w:szCs w:val="24"/>
          </w:rPr>
          <w:t xml:space="preserve"> over time. We did find that the sex-gap in authorship has narrowed but persists over the study period </w:t>
        </w:r>
      </w:ins>
    </w:p>
    <w:p w:rsidR="003403D5" w:rsidRDefault="003403D5">
      <w:pPr>
        <w:rPr>
          <w:ins w:id="58" w:author="Fatima Rodriguez" w:date="2017-12-17T12:43:00Z"/>
          <w:rFonts w:ascii="Times New Roman" w:hAnsi="Times New Roman" w:cs="Times New Roman"/>
          <w:sz w:val="24"/>
          <w:szCs w:val="24"/>
        </w:rPr>
      </w:pPr>
      <w:ins w:id="59" w:author="Fatima Rodriguez" w:date="2017-12-17T12:43:00Z">
        <w:r>
          <w:rPr>
            <w:rFonts w:ascii="Times New Roman" w:hAnsi="Times New Roman" w:cs="Times New Roman"/>
            <w:sz w:val="24"/>
            <w:szCs w:val="24"/>
          </w:rPr>
          <w:t>Conclude with suggestions on how we can fix this important problem</w:t>
        </w:r>
      </w:ins>
    </w:p>
    <w:p w:rsidR="00000000" w:rsidRDefault="003403D5">
      <w:pPr>
        <w:pStyle w:val="ListParagraph"/>
        <w:numPr>
          <w:ilvl w:val="0"/>
          <w:numId w:val="1"/>
        </w:numPr>
        <w:rPr>
          <w:ins w:id="60" w:author="Fatima Rodriguez" w:date="2017-12-17T12:43:00Z"/>
          <w:rFonts w:ascii="Times New Roman" w:hAnsi="Times New Roman" w:cs="Times New Roman"/>
          <w:sz w:val="24"/>
          <w:szCs w:val="24"/>
        </w:rPr>
        <w:pPrChange w:id="61" w:author="Fatima Rodriguez" w:date="2017-12-17T12:43:00Z">
          <w:pPr/>
        </w:pPrChange>
      </w:pPr>
      <w:ins w:id="62" w:author="Fatima Rodriguez" w:date="2017-12-17T12:43:00Z">
        <w:r>
          <w:rPr>
            <w:rFonts w:ascii="Times New Roman" w:hAnsi="Times New Roman" w:cs="Times New Roman"/>
            <w:sz w:val="24"/>
            <w:szCs w:val="24"/>
          </w:rPr>
          <w:t>Improved mentorship</w:t>
        </w:r>
      </w:ins>
    </w:p>
    <w:p w:rsidR="00000000" w:rsidRDefault="003403D5">
      <w:pPr>
        <w:pStyle w:val="ListParagraph"/>
        <w:numPr>
          <w:ilvl w:val="0"/>
          <w:numId w:val="1"/>
        </w:numPr>
        <w:rPr>
          <w:ins w:id="63" w:author="Fatima Rodriguez" w:date="2017-12-17T12:24:00Z"/>
          <w:rFonts w:ascii="Times New Roman" w:hAnsi="Times New Roman" w:cs="Times New Roman"/>
          <w:sz w:val="24"/>
          <w:szCs w:val="24"/>
          <w:rPrChange w:id="64" w:author="Fatima Rodriguez" w:date="2017-12-17T12:43:00Z">
            <w:rPr>
              <w:ins w:id="65" w:author="Fatima Rodriguez" w:date="2017-12-17T12:24:00Z"/>
              <w:rFonts w:ascii="Times New Roman" w:hAnsi="Times New Roman" w:cs="Times New Roman"/>
              <w:b/>
              <w:sz w:val="24"/>
              <w:szCs w:val="24"/>
            </w:rPr>
          </w:rPrChange>
        </w:rPr>
        <w:pPrChange w:id="66" w:author="Fatima Rodriguez" w:date="2017-12-17T12:43:00Z">
          <w:pPr/>
        </w:pPrChange>
      </w:pPr>
      <w:ins w:id="67" w:author="Fatima Rodriguez" w:date="2017-12-17T12:43:00Z">
        <w:r>
          <w:rPr>
            <w:rFonts w:ascii="Times New Roman" w:hAnsi="Times New Roman" w:cs="Times New Roman"/>
            <w:sz w:val="24"/>
            <w:szCs w:val="24"/>
          </w:rPr>
          <w:t xml:space="preserve">Opportunities for promotions </w:t>
        </w:r>
      </w:ins>
      <w:bookmarkStart w:id="68" w:name="_GoBack"/>
      <w:bookmarkEnd w:id="68"/>
    </w:p>
    <w:p w:rsidR="00C04155" w:rsidDel="003403D5" w:rsidRDefault="00C04155">
      <w:pPr>
        <w:rPr>
          <w:del w:id="69" w:author="Fatima Rodriguez" w:date="2017-12-17T12:38:00Z"/>
          <w:rFonts w:ascii="Times New Roman" w:hAnsi="Times New Roman" w:cs="Times New Roman"/>
          <w:b/>
          <w:sz w:val="24"/>
          <w:szCs w:val="24"/>
        </w:rPr>
      </w:pPr>
    </w:p>
    <w:p w:rsidR="00965E24" w:rsidDel="003403D5" w:rsidRDefault="00965E24">
      <w:pPr>
        <w:rPr>
          <w:del w:id="70" w:author="Fatima Rodriguez" w:date="2017-12-17T12:38:00Z"/>
          <w:rFonts w:ascii="Times New Roman" w:hAnsi="Times New Roman" w:cs="Times New Roman"/>
          <w:b/>
          <w:sz w:val="24"/>
          <w:szCs w:val="24"/>
        </w:rPr>
      </w:pPr>
      <w:moveFromRangeStart w:id="71" w:author="Fatima Rodriguez" w:date="2017-12-17T12:25:00Z" w:name="move501276865"/>
      <w:moveFrom w:id="72" w:author="Fatima Rodriguez" w:date="2017-12-17T12:25:00Z">
        <w:del w:id="73" w:author="Fatima Rodriguez" w:date="2017-12-17T12:38:00Z">
          <w:r w:rsidRPr="00086CFF" w:rsidDel="003403D5">
            <w:rPr>
              <w:rFonts w:ascii="Times New Roman" w:hAnsi="Times New Roman" w:cs="Times New Roman"/>
              <w:b/>
              <w:sz w:val="24"/>
              <w:szCs w:val="24"/>
            </w:rPr>
            <w:delText>Conclusions</w:delText>
          </w:r>
        </w:del>
      </w:moveFrom>
    </w:p>
    <w:moveFromRangeEnd w:id="71"/>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Our analysis has a few limitations</w:t>
      </w:r>
      <w:del w:id="74" w:author="Fatima Rodriguez" w:date="2017-12-17T12:39:00Z">
        <w:r w:rsidDel="003403D5">
          <w:rPr>
            <w:rFonts w:ascii="Times New Roman" w:hAnsi="Times New Roman" w:cs="Times New Roman"/>
            <w:sz w:val="24"/>
            <w:szCs w:val="24"/>
          </w:rPr>
          <w:delText>.</w:delText>
        </w:r>
      </w:del>
      <w:r>
        <w:rPr>
          <w:rFonts w:ascii="Times New Roman" w:hAnsi="Times New Roman" w:cs="Times New Roman"/>
          <w:sz w:val="24"/>
          <w:szCs w:val="24"/>
        </w:rPr>
        <w:t xml:space="preserve">First, we only looked at three major cardiology journals to extrapolate trends in academic cardiology research. A significant body of literature exists outside of these three journals, however limitations of processing power and time narrowed the scope of this initial investigation. That said, JACC, Circulation, and Euro Heart J are among the longest running cardiology journals and cover a breadth of topics of interest in cardiology. </w:t>
      </w:r>
      <w:ins w:id="75" w:author="Fatima Rodriguez" w:date="2017-12-17T12:39:00Z">
        <w:r w:rsidR="003403D5">
          <w:rPr>
            <w:rFonts w:ascii="Times New Roman" w:hAnsi="Times New Roman" w:cs="Times New Roman"/>
            <w:sz w:val="24"/>
            <w:szCs w:val="24"/>
          </w:rPr>
          <w:t xml:space="preserve">Additionally, publication in these high-impact journals often reflects academic success and productivity. </w:t>
        </w:r>
      </w:ins>
      <w:r>
        <w:rPr>
          <w:rFonts w:ascii="Times New Roman" w:hAnsi="Times New Roman" w:cs="Times New Roman"/>
          <w:sz w:val="24"/>
          <w:szCs w:val="24"/>
        </w:rPr>
        <w:t xml:space="preserve">Second, many conventional East Asian first names were not able to be algorithmically matched to </w:t>
      </w:r>
      <w:del w:id="76" w:author="Fatima Rodriguez" w:date="2017-12-17T12:39:00Z">
        <w:r w:rsidDel="003403D5">
          <w:rPr>
            <w:rFonts w:ascii="Times New Roman" w:hAnsi="Times New Roman" w:cs="Times New Roman"/>
            <w:sz w:val="24"/>
            <w:szCs w:val="24"/>
          </w:rPr>
          <w:delText>gender</w:delText>
        </w:r>
      </w:del>
      <w:ins w:id="77" w:author="Fatima Rodriguez" w:date="2017-12-17T12:39:00Z">
        <w:r w:rsidR="003403D5">
          <w:rPr>
            <w:rFonts w:ascii="Times New Roman" w:hAnsi="Times New Roman" w:cs="Times New Roman"/>
            <w:sz w:val="24"/>
            <w:szCs w:val="24"/>
          </w:rPr>
          <w:t>sex</w:t>
        </w:r>
      </w:ins>
      <w:r>
        <w:rPr>
          <w:rFonts w:ascii="Times New Roman" w:hAnsi="Times New Roman" w:cs="Times New Roman"/>
          <w:sz w:val="24"/>
          <w:szCs w:val="24"/>
        </w:rPr>
        <w:t xml:space="preserve">. This analysis would underestimate the representation of both male and female East Asian cardiologists, although we were still able to match 93.7% of all authorships. </w:t>
      </w:r>
    </w:p>
    <w:p w:rsidR="00C6346D" w:rsidRPr="00086CFF" w:rsidRDefault="00C6346D">
      <w:pPr>
        <w:rPr>
          <w:rFonts w:ascii="Times New Roman" w:hAnsi="Times New Roman" w:cs="Times New Roman"/>
          <w:b/>
          <w:sz w:val="24"/>
          <w:szCs w:val="24"/>
        </w:rPr>
      </w:pPr>
    </w:p>
    <w:p w:rsidR="006202DA" w:rsidRDefault="006202DA" w:rsidP="006202DA">
      <w:pPr>
        <w:rPr>
          <w:ins w:id="78" w:author="Fatima Rodriguez" w:date="2017-12-17T12:42:00Z"/>
          <w:rFonts w:ascii="Times New Roman" w:hAnsi="Times New Roman" w:cs="Times New Roman"/>
          <w:b/>
          <w:sz w:val="24"/>
          <w:szCs w:val="24"/>
        </w:rPr>
      </w:pPr>
      <w:moveToRangeStart w:id="79" w:author="Fatima Rodriguez" w:date="2017-12-17T12:25:00Z" w:name="move501276865"/>
      <w:moveTo w:id="80" w:author="Fatima Rodriguez" w:date="2017-12-17T12:25:00Z">
        <w:r w:rsidRPr="00086CFF">
          <w:rPr>
            <w:rFonts w:ascii="Times New Roman" w:hAnsi="Times New Roman" w:cs="Times New Roman"/>
            <w:b/>
            <w:sz w:val="24"/>
            <w:szCs w:val="24"/>
          </w:rPr>
          <w:t>Conclusions</w:t>
        </w:r>
      </w:moveTo>
    </w:p>
    <w:p w:rsidR="003403D5" w:rsidRPr="003403D5" w:rsidRDefault="003403D5" w:rsidP="006202DA">
      <w:pPr>
        <w:rPr>
          <w:rFonts w:ascii="Times New Roman" w:hAnsi="Times New Roman" w:cs="Times New Roman"/>
          <w:sz w:val="24"/>
          <w:szCs w:val="24"/>
          <w:rPrChange w:id="81" w:author="Fatima Rodriguez" w:date="2017-12-17T12:42:00Z">
            <w:rPr>
              <w:rFonts w:ascii="Times New Roman" w:hAnsi="Times New Roman" w:cs="Times New Roman"/>
              <w:b/>
              <w:sz w:val="24"/>
              <w:szCs w:val="24"/>
            </w:rPr>
          </w:rPrChange>
        </w:rPr>
      </w:pPr>
      <w:ins w:id="82" w:author="Fatima Rodriguez" w:date="2017-12-17T12:42:00Z">
        <w:r>
          <w:rPr>
            <w:rFonts w:ascii="Times New Roman" w:hAnsi="Times New Roman" w:cs="Times New Roman"/>
            <w:sz w:val="24"/>
            <w:szCs w:val="24"/>
          </w:rPr>
          <w:t>Using over 4 decades of publication data from the three top impact cardiovascular medicine journals, we found persistent disparities in the number of first and senior author publications for women. Women were also less likely to be represented in the list of the top 100 most prolific authors</w:t>
        </w:r>
      </w:ins>
    </w:p>
    <w:moveToRangeEnd w:id="79"/>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8"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9"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10"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11"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2"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3"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[10] </w:t>
      </w:r>
      <w:hyperlink r:id="rId14"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atima Rodriguez" w:date="2017-12-17T12:15:00Z" w:initials="FR">
    <w:p w:rsidR="00C04155" w:rsidRDefault="00C04155">
      <w:pPr>
        <w:pStyle w:val="CommentText"/>
      </w:pPr>
      <w:r>
        <w:rPr>
          <w:rStyle w:val="CommentReference"/>
        </w:rPr>
        <w:annotationRef/>
      </w:r>
      <w:r>
        <w:t>We should define what you mean by this. Impact factor? Are women more likely to publish in lower impact journals?</w:t>
      </w:r>
    </w:p>
  </w:comment>
  <w:comment w:id="4" w:author="Fatima Rodriguez" w:date="2017-12-17T12:16:00Z" w:initials="FR">
    <w:p w:rsidR="00C04155" w:rsidRDefault="00C04155">
      <w:pPr>
        <w:pStyle w:val="CommentText"/>
      </w:pPr>
      <w:r>
        <w:rPr>
          <w:rStyle w:val="CommentReference"/>
        </w:rPr>
        <w:annotationRef/>
      </w:r>
      <w:r>
        <w:t>We should be more quantitative about this</w:t>
      </w:r>
    </w:p>
  </w:comment>
  <w:comment w:id="11" w:author="Fatima Rodriguez" w:date="2017-12-17T12:18:00Z" w:initials="FR">
    <w:p w:rsidR="00C04155" w:rsidRDefault="00C04155">
      <w:pPr>
        <w:pStyle w:val="CommentText"/>
      </w:pPr>
      <w:r>
        <w:rPr>
          <w:rStyle w:val="CommentReference"/>
        </w:rPr>
        <w:annotationRef/>
      </w:r>
      <w:r>
        <w:t xml:space="preserve">We have recent data about this from JACC showing that I think only 13% of practicing cardiologists are women. </w:t>
      </w:r>
    </w:p>
  </w:comment>
  <w:comment w:id="18" w:author="Fatima Rodriguez" w:date="2017-12-17T12:22:00Z" w:initials="FR">
    <w:p w:rsidR="00C04155" w:rsidRDefault="00C04155">
      <w:pPr>
        <w:pStyle w:val="CommentText"/>
      </w:pPr>
      <w:r>
        <w:rPr>
          <w:rStyle w:val="CommentReference"/>
        </w:rPr>
        <w:annotationRef/>
      </w:r>
      <w:r>
        <w:t>Keep consistent terminology throughout the paper</w:t>
      </w:r>
    </w:p>
  </w:comment>
  <w:comment w:id="20" w:author="Fatima Rodriguez" w:date="2017-12-17T12:36:00Z" w:initials="FR">
    <w:p w:rsidR="003403D5" w:rsidRDefault="003403D5">
      <w:pPr>
        <w:pStyle w:val="CommentText"/>
      </w:pPr>
      <w:r>
        <w:rPr>
          <w:rStyle w:val="CommentReference"/>
        </w:rPr>
        <w:annotationRef/>
      </w:r>
      <w:r>
        <w:t>Need more in this section</w:t>
      </w:r>
    </w:p>
    <w:p w:rsidR="003403D5" w:rsidRDefault="003403D5">
      <w:pPr>
        <w:pStyle w:val="CommentText"/>
      </w:pPr>
      <w:r>
        <w:t>Figure 1 – consort diagram of the study population</w:t>
      </w:r>
    </w:p>
    <w:p w:rsidR="003403D5" w:rsidRDefault="003403D5">
      <w:pPr>
        <w:pStyle w:val="CommentText"/>
      </w:pPr>
      <w:r>
        <w:t xml:space="preserve">Table 1 – articles by journal between men and women </w:t>
      </w:r>
    </w:p>
    <w:p w:rsidR="003403D5" w:rsidRDefault="003403D5">
      <w:pPr>
        <w:pStyle w:val="CommentText"/>
      </w:pPr>
      <w:r>
        <w:t>Figure 2 easy graphic showing differences in authorship</w:t>
      </w:r>
    </w:p>
    <w:p w:rsidR="003403D5" w:rsidRDefault="003403D5">
      <w:pPr>
        <w:pStyle w:val="CommentText"/>
      </w:pPr>
      <w:r>
        <w:t>Figure 3  the difference in the top 100 authors</w:t>
      </w:r>
    </w:p>
  </w:comment>
  <w:comment w:id="21" w:author="Fatima Rodriguez" w:date="2017-12-17T12:22:00Z" w:initials="FR">
    <w:p w:rsidR="00C04155" w:rsidRDefault="00C04155">
      <w:pPr>
        <w:pStyle w:val="CommentText"/>
      </w:pPr>
      <w:r>
        <w:rPr>
          <w:rStyle w:val="CommentReference"/>
        </w:rPr>
        <w:annotationRef/>
      </w:r>
      <w:r>
        <w:t>Does this mean you excluded review articles and editorials?</w:t>
      </w:r>
    </w:p>
    <w:p w:rsidR="00C04155" w:rsidRDefault="00C04155">
      <w:pPr>
        <w:pStyle w:val="CommentText"/>
      </w:pPr>
      <w:r>
        <w:t>Maybe we should have a flow diagram figure showing how we came up with the final study cohort</w:t>
      </w:r>
    </w:p>
  </w:comment>
  <w:comment w:id="22" w:author="Fatima Rodriguez" w:date="2017-12-17T12:23:00Z" w:initials="FR">
    <w:p w:rsidR="00C04155" w:rsidRDefault="00C04155">
      <w:pPr>
        <w:pStyle w:val="CommentText"/>
      </w:pPr>
      <w:r>
        <w:rPr>
          <w:rStyle w:val="CommentReference"/>
        </w:rPr>
        <w:annotationRef/>
      </w:r>
      <w:r>
        <w:t xml:space="preserve">Don’t start sentences with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029897" w15:done="0"/>
  <w15:commentEx w15:paraId="1DA49A45" w15:done="0"/>
  <w15:commentEx w15:paraId="4EBF127F" w15:done="0"/>
  <w15:commentEx w15:paraId="13356C47" w15:done="0"/>
  <w15:commentEx w15:paraId="60A18F13" w15:done="0"/>
  <w15:commentEx w15:paraId="1CE2E29C" w15:done="0"/>
  <w15:commentEx w15:paraId="471C33D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439E"/>
    <w:multiLevelType w:val="hybridMultilevel"/>
    <w:tmpl w:val="E996B0B0"/>
    <w:lvl w:ilvl="0" w:tplc="82A43E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ima Rodriguez">
    <w15:presenceInfo w15:providerId="AD" w15:userId="S-1-5-21-2000478354-1844237615-1801674531-44689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trackRevisions/>
  <w:defaultTabStop w:val="720"/>
  <w:characterSpacingControl w:val="doNotCompress"/>
  <w:compat>
    <w:useFELayout/>
  </w:compat>
  <w:rsids>
    <w:rsidRoot w:val="006D7BEA"/>
    <w:rsid w:val="00086CFF"/>
    <w:rsid w:val="000D10BF"/>
    <w:rsid w:val="00102448"/>
    <w:rsid w:val="001817E3"/>
    <w:rsid w:val="001A771B"/>
    <w:rsid w:val="00255D4B"/>
    <w:rsid w:val="002B6510"/>
    <w:rsid w:val="003403D5"/>
    <w:rsid w:val="00485CAD"/>
    <w:rsid w:val="004B661F"/>
    <w:rsid w:val="00541A45"/>
    <w:rsid w:val="005F26A3"/>
    <w:rsid w:val="006202DA"/>
    <w:rsid w:val="006B7E6C"/>
    <w:rsid w:val="006D7BEA"/>
    <w:rsid w:val="0072505E"/>
    <w:rsid w:val="00797402"/>
    <w:rsid w:val="00853732"/>
    <w:rsid w:val="008B6028"/>
    <w:rsid w:val="0096560E"/>
    <w:rsid w:val="00965E24"/>
    <w:rsid w:val="00981DB3"/>
    <w:rsid w:val="00A14B2A"/>
    <w:rsid w:val="00A15024"/>
    <w:rsid w:val="00A27A72"/>
    <w:rsid w:val="00AF2147"/>
    <w:rsid w:val="00B305F7"/>
    <w:rsid w:val="00C04155"/>
    <w:rsid w:val="00C17A63"/>
    <w:rsid w:val="00C6346D"/>
    <w:rsid w:val="00C807C5"/>
    <w:rsid w:val="00CD6E4C"/>
    <w:rsid w:val="00D93600"/>
    <w:rsid w:val="00DD12C9"/>
    <w:rsid w:val="00DF1FC0"/>
    <w:rsid w:val="00EA5289"/>
    <w:rsid w:val="00FB7B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 w:type="character" w:styleId="CommentReference">
    <w:name w:val="annotation reference"/>
    <w:basedOn w:val="DefaultParagraphFont"/>
    <w:uiPriority w:val="99"/>
    <w:semiHidden/>
    <w:unhideWhenUsed/>
    <w:rsid w:val="00C04155"/>
    <w:rPr>
      <w:sz w:val="16"/>
      <w:szCs w:val="16"/>
    </w:rPr>
  </w:style>
  <w:style w:type="paragraph" w:styleId="CommentText">
    <w:name w:val="annotation text"/>
    <w:basedOn w:val="Normal"/>
    <w:link w:val="CommentTextChar"/>
    <w:uiPriority w:val="99"/>
    <w:semiHidden/>
    <w:unhideWhenUsed/>
    <w:rsid w:val="00C04155"/>
    <w:pPr>
      <w:spacing w:line="240" w:lineRule="auto"/>
    </w:pPr>
    <w:rPr>
      <w:sz w:val="20"/>
      <w:szCs w:val="20"/>
    </w:rPr>
  </w:style>
  <w:style w:type="character" w:customStyle="1" w:styleId="CommentTextChar">
    <w:name w:val="Comment Text Char"/>
    <w:basedOn w:val="DefaultParagraphFont"/>
    <w:link w:val="CommentText"/>
    <w:uiPriority w:val="99"/>
    <w:semiHidden/>
    <w:rsid w:val="00C041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04155"/>
    <w:rPr>
      <w:b/>
      <w:bCs/>
    </w:rPr>
  </w:style>
  <w:style w:type="character" w:customStyle="1" w:styleId="CommentSubjectChar">
    <w:name w:val="Comment Subject Char"/>
    <w:basedOn w:val="CommentTextChar"/>
    <w:link w:val="CommentSubject"/>
    <w:uiPriority w:val="99"/>
    <w:semiHidden/>
    <w:rsid w:val="00C04155"/>
    <w:rPr>
      <w:rFonts w:eastAsiaTheme="minorHAnsi"/>
      <w:b/>
      <w:bCs/>
      <w:sz w:val="20"/>
      <w:szCs w:val="20"/>
      <w:lang w:eastAsia="en-US"/>
    </w:rPr>
  </w:style>
  <w:style w:type="paragraph" w:styleId="BalloonText">
    <w:name w:val="Balloon Text"/>
    <w:basedOn w:val="Normal"/>
    <w:link w:val="BalloonTextChar"/>
    <w:uiPriority w:val="99"/>
    <w:semiHidden/>
    <w:unhideWhenUsed/>
    <w:rsid w:val="00C04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55"/>
    <w:rPr>
      <w:rFonts w:ascii="Segoe UI" w:eastAsiaTheme="minorHAnsi" w:hAnsi="Segoe UI" w:cs="Segoe UI"/>
      <w:sz w:val="18"/>
      <w:szCs w:val="18"/>
      <w:lang w:eastAsia="en-US"/>
    </w:rPr>
  </w:style>
  <w:style w:type="paragraph" w:styleId="ListParagraph">
    <w:name w:val="List Paragraph"/>
    <w:basedOn w:val="Normal"/>
    <w:uiPriority w:val="34"/>
    <w:qFormat/>
    <w:rsid w:val="003403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855268" TargetMode="External"/><Relationship Id="rId13" Type="http://schemas.openxmlformats.org/officeDocument/2006/relationships/hyperlink" Target="https://www.escardio.org/Journals/ESC-Journal-Family/European-Heart-Journa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hyperlink" Target="http://circ.ahajournals.org/"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onlinejacc.org/" TargetMode="External"/><Relationship Id="rId5" Type="http://schemas.openxmlformats.org/officeDocument/2006/relationships/hyperlink" Target="mailto:frodrigu@stanford.edu" TargetMode="External"/><Relationship Id="rId15" Type="http://schemas.openxmlformats.org/officeDocument/2006/relationships/fontTable" Target="fontTable.xml"/><Relationship Id="rId10" Type="http://schemas.openxmlformats.org/officeDocument/2006/relationships/hyperlink" Target="https://www.ncbi.nlm.nih.gov/pubmed/" TargetMode="External"/><Relationship Id="rId4" Type="http://schemas.openxmlformats.org/officeDocument/2006/relationships/webSettings" Target="webSettings.xml"/><Relationship Id="rId9" Type="http://schemas.openxmlformats.org/officeDocument/2006/relationships/hyperlink" Target="https://www.ncbi.nlm.nih.gov/pubmed/10836916" TargetMode="External"/><Relationship Id="rId14" Type="http://schemas.openxmlformats.org/officeDocument/2006/relationships/hyperlink" Target="http://www.genderiz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2017-12-17T20:54:00Z</dcterms:created>
  <dcterms:modified xsi:type="dcterms:W3CDTF">2017-12-17T20:54:00Z</dcterms:modified>
</cp:coreProperties>
</file>